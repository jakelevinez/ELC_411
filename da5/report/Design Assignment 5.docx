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E2D" w:rsidRDefault="00014E9A">
      <w:pPr>
        <w:spacing w:line="360" w:lineRule="auto"/>
        <w:jc w:val="center"/>
        <w:rPr>
          <w:b/>
          <w:sz w:val="28"/>
          <w:szCs w:val="28"/>
          <w:u w:val="single"/>
        </w:rPr>
      </w:pPr>
      <w:r>
        <w:rPr>
          <w:b/>
          <w:sz w:val="28"/>
          <w:szCs w:val="28"/>
        </w:rPr>
        <w:t xml:space="preserve">Design Assignment 5: </w:t>
      </w:r>
      <w:r>
        <w:rPr>
          <w:b/>
          <w:sz w:val="28"/>
          <w:szCs w:val="28"/>
          <w:u w:val="single"/>
        </w:rPr>
        <w:t>Timer</w:t>
      </w:r>
    </w:p>
    <w:p w:rsidR="00FE7E2D" w:rsidRDefault="00014E9A">
      <w:pPr>
        <w:spacing w:line="360" w:lineRule="auto"/>
        <w:jc w:val="center"/>
        <w:rPr>
          <w:b/>
          <w:i/>
        </w:rPr>
      </w:pPr>
      <w:r>
        <w:rPr>
          <w:b/>
          <w:i/>
        </w:rPr>
        <w:t>Continuation of Design Assignment 4</w:t>
      </w:r>
    </w:p>
    <w:p w:rsidR="00FE7E2D" w:rsidRDefault="00FE7E2D">
      <w:pPr>
        <w:spacing w:line="480" w:lineRule="auto"/>
        <w:jc w:val="center"/>
        <w:rPr>
          <w:b/>
          <w:sz w:val="28"/>
          <w:szCs w:val="28"/>
          <w:u w:val="single"/>
        </w:rPr>
      </w:pPr>
    </w:p>
    <w:p w:rsidR="00FE7E2D" w:rsidRDefault="00FE7E2D">
      <w:pPr>
        <w:spacing w:line="480" w:lineRule="auto"/>
        <w:jc w:val="center"/>
        <w:rPr>
          <w:b/>
          <w:sz w:val="28"/>
          <w:szCs w:val="28"/>
          <w:u w:val="single"/>
        </w:rPr>
      </w:pPr>
    </w:p>
    <w:p w:rsidR="00FE7E2D" w:rsidRDefault="00014E9A">
      <w:pPr>
        <w:spacing w:line="480" w:lineRule="auto"/>
        <w:jc w:val="center"/>
        <w:rPr>
          <w:b/>
        </w:rPr>
      </w:pPr>
      <w:r>
        <w:rPr>
          <w:b/>
          <w:noProof/>
        </w:rPr>
        <w:drawing>
          <wp:inline distT="114300" distB="114300" distL="114300" distR="114300">
            <wp:extent cx="3833813" cy="254907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833813" cy="2549077"/>
                    </a:xfrm>
                    <a:prstGeom prst="rect">
                      <a:avLst/>
                    </a:prstGeom>
                    <a:ln/>
                  </pic:spPr>
                </pic:pic>
              </a:graphicData>
            </a:graphic>
          </wp:inline>
        </w:drawing>
      </w:r>
    </w:p>
    <w:p w:rsidR="00FE7E2D" w:rsidRDefault="00FE7E2D">
      <w:pPr>
        <w:spacing w:line="480" w:lineRule="auto"/>
        <w:jc w:val="center"/>
        <w:rPr>
          <w:b/>
          <w:sz w:val="24"/>
          <w:szCs w:val="24"/>
        </w:rPr>
      </w:pPr>
    </w:p>
    <w:p w:rsidR="00FE7E2D" w:rsidRDefault="00FE7E2D">
      <w:pPr>
        <w:spacing w:line="480" w:lineRule="auto"/>
        <w:jc w:val="center"/>
        <w:rPr>
          <w:b/>
          <w:sz w:val="24"/>
          <w:szCs w:val="24"/>
        </w:rPr>
      </w:pPr>
    </w:p>
    <w:p w:rsidR="00FE7E2D" w:rsidRDefault="00014E9A">
      <w:pPr>
        <w:spacing w:line="360" w:lineRule="auto"/>
        <w:jc w:val="center"/>
        <w:rPr>
          <w:b/>
          <w:sz w:val="36"/>
          <w:szCs w:val="36"/>
        </w:rPr>
      </w:pPr>
      <w:r>
        <w:rPr>
          <w:b/>
          <w:sz w:val="36"/>
          <w:szCs w:val="36"/>
        </w:rPr>
        <w:t>Embedded Systems</w:t>
      </w:r>
    </w:p>
    <w:p w:rsidR="00FE7E2D" w:rsidRDefault="00014E9A">
      <w:pPr>
        <w:spacing w:line="360" w:lineRule="auto"/>
        <w:jc w:val="center"/>
        <w:rPr>
          <w:b/>
          <w:sz w:val="24"/>
          <w:szCs w:val="24"/>
        </w:rPr>
      </w:pPr>
      <w:r>
        <w:rPr>
          <w:b/>
          <w:sz w:val="36"/>
          <w:szCs w:val="36"/>
        </w:rPr>
        <w:t>ELC 411</w:t>
      </w:r>
    </w:p>
    <w:p w:rsidR="00FE7E2D" w:rsidRDefault="00FE7E2D">
      <w:pPr>
        <w:spacing w:line="240" w:lineRule="auto"/>
        <w:rPr>
          <w:b/>
          <w:sz w:val="24"/>
          <w:szCs w:val="24"/>
        </w:rPr>
      </w:pPr>
    </w:p>
    <w:p w:rsidR="00FE7E2D" w:rsidRDefault="00FE7E2D">
      <w:pPr>
        <w:spacing w:line="240" w:lineRule="auto"/>
        <w:jc w:val="center"/>
        <w:rPr>
          <w:b/>
          <w:sz w:val="24"/>
          <w:szCs w:val="24"/>
        </w:rPr>
      </w:pPr>
    </w:p>
    <w:p w:rsidR="00FE7E2D" w:rsidRDefault="00014E9A">
      <w:pPr>
        <w:spacing w:line="240" w:lineRule="auto"/>
        <w:jc w:val="center"/>
        <w:rPr>
          <w:b/>
          <w:sz w:val="24"/>
          <w:szCs w:val="24"/>
        </w:rPr>
      </w:pPr>
      <w:r>
        <w:rPr>
          <w:b/>
          <w:sz w:val="24"/>
          <w:szCs w:val="24"/>
        </w:rPr>
        <w:t>Matthew Strickland and Jacob Levine</w:t>
      </w:r>
    </w:p>
    <w:p w:rsidR="00FE7E2D" w:rsidRDefault="00FE7E2D">
      <w:pPr>
        <w:spacing w:line="480" w:lineRule="auto"/>
        <w:jc w:val="center"/>
        <w:rPr>
          <w:b/>
          <w:sz w:val="24"/>
          <w:szCs w:val="24"/>
        </w:rPr>
      </w:pPr>
    </w:p>
    <w:p w:rsidR="00FE7E2D" w:rsidRDefault="00FE7E2D">
      <w:pPr>
        <w:spacing w:line="480" w:lineRule="auto"/>
        <w:jc w:val="center"/>
        <w:rPr>
          <w:b/>
          <w:sz w:val="24"/>
          <w:szCs w:val="24"/>
        </w:rPr>
      </w:pPr>
    </w:p>
    <w:p w:rsidR="00FE7E2D" w:rsidRDefault="00FE7E2D">
      <w:pPr>
        <w:spacing w:line="480" w:lineRule="auto"/>
        <w:jc w:val="center"/>
        <w:rPr>
          <w:b/>
          <w:sz w:val="24"/>
          <w:szCs w:val="24"/>
        </w:rPr>
      </w:pPr>
    </w:p>
    <w:p w:rsidR="00FE7E2D" w:rsidRDefault="00014E9A">
      <w:pPr>
        <w:spacing w:line="480" w:lineRule="auto"/>
        <w:jc w:val="center"/>
        <w:rPr>
          <w:b/>
          <w:sz w:val="24"/>
          <w:szCs w:val="24"/>
        </w:rPr>
      </w:pPr>
      <w:r>
        <w:rPr>
          <w:b/>
          <w:sz w:val="24"/>
          <w:szCs w:val="24"/>
        </w:rPr>
        <w:t>Submission: 11/16/17</w:t>
      </w:r>
    </w:p>
    <w:p w:rsidR="00FE7E2D" w:rsidRDefault="00FE7E2D">
      <w:pPr>
        <w:spacing w:line="480" w:lineRule="auto"/>
        <w:jc w:val="center"/>
        <w:rPr>
          <w:b/>
          <w:sz w:val="24"/>
          <w:szCs w:val="24"/>
        </w:rPr>
      </w:pPr>
    </w:p>
    <w:p w:rsidR="00014E9A" w:rsidRDefault="00014E9A">
      <w:pPr>
        <w:spacing w:line="480" w:lineRule="auto"/>
        <w:jc w:val="center"/>
        <w:rPr>
          <w:b/>
          <w:sz w:val="24"/>
          <w:szCs w:val="24"/>
        </w:rPr>
      </w:pPr>
    </w:p>
    <w:p w:rsidR="00FE7E2D" w:rsidRDefault="00014E9A">
      <w:pPr>
        <w:numPr>
          <w:ilvl w:val="0"/>
          <w:numId w:val="1"/>
        </w:numPr>
        <w:ind w:left="0" w:hanging="720"/>
        <w:contextualSpacing/>
        <w:rPr>
          <w:b/>
        </w:rPr>
      </w:pPr>
      <w:r>
        <w:rPr>
          <w:b/>
        </w:rPr>
        <w:lastRenderedPageBreak/>
        <w:t>Diagrams</w:t>
      </w:r>
    </w:p>
    <w:p w:rsidR="00FE7E2D" w:rsidRDefault="00014E9A">
      <w:pPr>
        <w:ind w:firstLine="720"/>
      </w:pPr>
      <w:r>
        <w:t xml:space="preserve">Figure 1 below shows the </w:t>
      </w:r>
      <w:proofErr w:type="spellStart"/>
      <w:r>
        <w:t>PSoC</w:t>
      </w:r>
      <w:proofErr w:type="spellEnd"/>
      <w:r>
        <w:t xml:space="preserve"> Schematic file for Design Assignment 5. In continuation of Design Assignment 4, the two control registers and a timer were added. The control registers interface with the timer. The trigger input pin enables the down counter (starting at its max value). When the timer reaches 0, the interrupt pin goes high which then causes the microprocessor to execute the TIME_INT instruction (setting </w:t>
      </w:r>
      <w:proofErr w:type="spellStart"/>
      <w:r>
        <w:t>timer_flag</w:t>
      </w:r>
      <w:proofErr w:type="spellEnd"/>
      <w:r>
        <w:t xml:space="preserve"> = 1). The input signal is read on a digital input pin which also has an interrupt. On each falling edge of the </w:t>
      </w:r>
      <w:proofErr w:type="spellStart"/>
      <w:r>
        <w:t>the</w:t>
      </w:r>
      <w:proofErr w:type="spellEnd"/>
      <w:r>
        <w:t xml:space="preserve"> input signal, the code within IN_INT is executed. </w:t>
      </w:r>
    </w:p>
    <w:p w:rsidR="00FE7E2D" w:rsidRDefault="00FE7E2D"/>
    <w:p w:rsidR="00FE7E2D" w:rsidRDefault="00014E9A">
      <w:r>
        <w:tab/>
        <w:t xml:space="preserve">Using timers instead of </w:t>
      </w:r>
      <w:proofErr w:type="spellStart"/>
      <w:r>
        <w:t>CyDelay</w:t>
      </w:r>
      <w:proofErr w:type="spellEnd"/>
      <w:r>
        <w:t xml:space="preserve"> allows for a more consistent delay time. Once the timer is enabled, the timer continues to decrement in parallel with any instructions the microprocessor is executing. Because this happens in parallel, a consistent delay is found. When using </w:t>
      </w:r>
      <w:proofErr w:type="spellStart"/>
      <w:r>
        <w:t>CyDelay</w:t>
      </w:r>
      <w:proofErr w:type="spellEnd"/>
      <w:r>
        <w:t xml:space="preserve">, the interrupt service routine ‘steals’ clock cycles from the for loop which causes an inaccurate and inconsistent delay in time. </w:t>
      </w:r>
    </w:p>
    <w:p w:rsidR="00FE7E2D" w:rsidRDefault="00014E9A">
      <w:r>
        <w:tab/>
      </w:r>
    </w:p>
    <w:p w:rsidR="00FE7E2D" w:rsidRDefault="00014E9A">
      <w:pPr>
        <w:rPr>
          <w:b/>
        </w:rPr>
      </w:pPr>
      <w:r>
        <w:tab/>
        <w:t xml:space="preserve">One major difference between this design assignment and the previous (in addition to fixed latency) is that the LCD did not have problems keeping up with the input frequency. Because the timer causes a fixed delay, and that delay is used to update the LCD, successful performance occurred until an input frequency of 197 kHz.  </w:t>
      </w:r>
    </w:p>
    <w:p w:rsidR="00FE7E2D" w:rsidRDefault="00014E9A">
      <w:r>
        <w:tab/>
      </w:r>
    </w:p>
    <w:p w:rsidR="00FE7E2D" w:rsidRDefault="00014E9A">
      <w:pPr>
        <w:jc w:val="center"/>
      </w:pPr>
      <w:r>
        <w:rPr>
          <w:noProof/>
        </w:rPr>
        <w:drawing>
          <wp:inline distT="114300" distB="114300" distL="114300" distR="114300">
            <wp:extent cx="5357813" cy="401002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l="2403" r="7451"/>
                    <a:stretch>
                      <a:fillRect/>
                    </a:stretch>
                  </pic:blipFill>
                  <pic:spPr>
                    <a:xfrm>
                      <a:off x="0" y="0"/>
                      <a:ext cx="5357813" cy="4010025"/>
                    </a:xfrm>
                    <a:prstGeom prst="rect">
                      <a:avLst/>
                    </a:prstGeom>
                    <a:ln/>
                  </pic:spPr>
                </pic:pic>
              </a:graphicData>
            </a:graphic>
          </wp:inline>
        </w:drawing>
      </w:r>
    </w:p>
    <w:p w:rsidR="00FE7E2D" w:rsidRDefault="00014E9A">
      <w:pPr>
        <w:ind w:firstLine="720"/>
        <w:jc w:val="center"/>
        <w:rPr>
          <w:i/>
          <w:color w:val="3C78D8"/>
        </w:rPr>
      </w:pPr>
      <w:r>
        <w:rPr>
          <w:i/>
          <w:color w:val="3C78D8"/>
        </w:rPr>
        <w:t xml:space="preserve">Figure 1: </w:t>
      </w:r>
      <w:proofErr w:type="spellStart"/>
      <w:r>
        <w:rPr>
          <w:i/>
          <w:color w:val="3C78D8"/>
        </w:rPr>
        <w:t>PSoC</w:t>
      </w:r>
      <w:proofErr w:type="spellEnd"/>
      <w:r>
        <w:rPr>
          <w:i/>
          <w:color w:val="3C78D8"/>
        </w:rPr>
        <w:t xml:space="preserve"> Schematic</w:t>
      </w:r>
    </w:p>
    <w:p w:rsidR="00FE7E2D" w:rsidRDefault="00FE7E2D">
      <w:pPr>
        <w:ind w:firstLine="720"/>
        <w:jc w:val="center"/>
        <w:rPr>
          <w:i/>
          <w:color w:val="3C78D8"/>
        </w:rPr>
      </w:pPr>
    </w:p>
    <w:p w:rsidR="00FE7E2D" w:rsidRDefault="00014E9A">
      <w:pPr>
        <w:ind w:firstLine="720"/>
        <w:jc w:val="center"/>
        <w:rPr>
          <w:i/>
          <w:color w:val="3C78D8"/>
        </w:rPr>
      </w:pPr>
      <w:r>
        <w:rPr>
          <w:i/>
          <w:noProof/>
          <w:color w:val="3C78D8"/>
        </w:rPr>
        <w:lastRenderedPageBreak/>
        <w:drawing>
          <wp:inline distT="114300" distB="114300" distL="114300" distR="114300">
            <wp:extent cx="1586169" cy="36242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586169" cy="3624263"/>
                    </a:xfrm>
                    <a:prstGeom prst="rect">
                      <a:avLst/>
                    </a:prstGeom>
                    <a:ln/>
                  </pic:spPr>
                </pic:pic>
              </a:graphicData>
            </a:graphic>
          </wp:inline>
        </w:drawing>
      </w:r>
    </w:p>
    <w:p w:rsidR="00FE7E2D" w:rsidRDefault="00014E9A">
      <w:pPr>
        <w:ind w:firstLine="720"/>
        <w:jc w:val="center"/>
        <w:rPr>
          <w:i/>
          <w:color w:val="3C78D8"/>
        </w:rPr>
      </w:pPr>
      <w:r>
        <w:rPr>
          <w:i/>
          <w:color w:val="3C78D8"/>
        </w:rPr>
        <w:t>Figure 2: ISR 1 Block Diagram</w:t>
      </w:r>
    </w:p>
    <w:p w:rsidR="00FE7E2D" w:rsidRDefault="00FE7E2D">
      <w:pPr>
        <w:ind w:firstLine="720"/>
        <w:jc w:val="center"/>
        <w:rPr>
          <w:i/>
          <w:color w:val="3C78D8"/>
        </w:rPr>
      </w:pPr>
    </w:p>
    <w:p w:rsidR="00FE7E2D" w:rsidRDefault="00FE7E2D">
      <w:pPr>
        <w:ind w:firstLine="720"/>
        <w:jc w:val="center"/>
        <w:rPr>
          <w:i/>
          <w:color w:val="3C78D8"/>
        </w:rPr>
      </w:pPr>
    </w:p>
    <w:p w:rsidR="00FE7E2D" w:rsidRDefault="00014E9A">
      <w:pPr>
        <w:ind w:firstLine="720"/>
        <w:jc w:val="center"/>
        <w:rPr>
          <w:i/>
          <w:color w:val="3C78D8"/>
        </w:rPr>
      </w:pPr>
      <w:r>
        <w:rPr>
          <w:i/>
          <w:noProof/>
          <w:color w:val="3C78D8"/>
        </w:rPr>
        <w:drawing>
          <wp:inline distT="114300" distB="114300" distL="114300" distR="114300">
            <wp:extent cx="1657350" cy="31337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657350" cy="3133725"/>
                    </a:xfrm>
                    <a:prstGeom prst="rect">
                      <a:avLst/>
                    </a:prstGeom>
                    <a:ln/>
                  </pic:spPr>
                </pic:pic>
              </a:graphicData>
            </a:graphic>
          </wp:inline>
        </w:drawing>
      </w:r>
    </w:p>
    <w:p w:rsidR="00FE7E2D" w:rsidRDefault="00014E9A">
      <w:pPr>
        <w:ind w:firstLine="720"/>
        <w:jc w:val="center"/>
        <w:rPr>
          <w:i/>
          <w:color w:val="3C78D8"/>
        </w:rPr>
      </w:pPr>
      <w:r>
        <w:rPr>
          <w:i/>
          <w:color w:val="3C78D8"/>
        </w:rPr>
        <w:t>Figure 3: ISR 2 Block Diagram</w:t>
      </w:r>
    </w:p>
    <w:p w:rsidR="00FE7E2D" w:rsidRDefault="00FE7E2D">
      <w:pPr>
        <w:ind w:firstLine="720"/>
        <w:jc w:val="center"/>
        <w:rPr>
          <w:i/>
          <w:color w:val="3C78D8"/>
        </w:rPr>
      </w:pPr>
    </w:p>
    <w:p w:rsidR="00014E9A" w:rsidRDefault="00014E9A">
      <w:pPr>
        <w:ind w:firstLine="720"/>
        <w:jc w:val="center"/>
        <w:rPr>
          <w:i/>
          <w:color w:val="3C78D8"/>
        </w:rPr>
      </w:pPr>
    </w:p>
    <w:p w:rsidR="00FE7E2D" w:rsidRDefault="00014E9A">
      <w:pPr>
        <w:ind w:firstLine="720"/>
      </w:pPr>
      <w:r>
        <w:lastRenderedPageBreak/>
        <w:t xml:space="preserve">Figure 4 and 5 below show a consistent delay of around 1.6 </w:t>
      </w:r>
      <w:proofErr w:type="spellStart"/>
      <w:r>
        <w:t>uS</w:t>
      </w:r>
      <w:proofErr w:type="spellEnd"/>
      <w:r>
        <w:t xml:space="preserve"> regardless of input frequency. Using a clock rate of 24 MHz (as shown in Fig. 1 - </w:t>
      </w:r>
      <w:proofErr w:type="spellStart"/>
      <w:r>
        <w:t>PSoC</w:t>
      </w:r>
      <w:proofErr w:type="spellEnd"/>
      <w:r>
        <w:t xml:space="preserve"> schematic) this latency translates to around 38 clock cycles. The value of clock cycles was found using the following equation. </w:t>
      </w:r>
    </w:p>
    <w:p w:rsidR="00FE7E2D" w:rsidRDefault="00014E9A">
      <w:pPr>
        <w:ind w:firstLine="720"/>
      </w:pPr>
      <w:r>
        <w:t>1.6E-6 * (24E+6) = Clock Cycles</w:t>
      </w:r>
    </w:p>
    <w:p w:rsidR="00FE7E2D" w:rsidRDefault="00014E9A">
      <w:pPr>
        <w:ind w:firstLine="720"/>
      </w:pPr>
      <w:r>
        <w:t>Clock Cycles = 38</w:t>
      </w:r>
    </w:p>
    <w:p w:rsidR="00FE7E2D" w:rsidRDefault="00014E9A">
      <w:pPr>
        <w:ind w:firstLine="720"/>
      </w:pPr>
      <w:r>
        <w:t xml:space="preserve"> </w:t>
      </w:r>
    </w:p>
    <w:p w:rsidR="00FE7E2D" w:rsidRDefault="00014E9A">
      <w:pPr>
        <w:jc w:val="center"/>
      </w:pPr>
      <w:r>
        <w:rPr>
          <w:noProof/>
        </w:rPr>
        <w:drawing>
          <wp:inline distT="114300" distB="114300" distL="114300" distR="114300">
            <wp:extent cx="5491163" cy="3801574"/>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491163" cy="3801574"/>
                    </a:xfrm>
                    <a:prstGeom prst="rect">
                      <a:avLst/>
                    </a:prstGeom>
                    <a:ln/>
                  </pic:spPr>
                </pic:pic>
              </a:graphicData>
            </a:graphic>
          </wp:inline>
        </w:drawing>
      </w:r>
    </w:p>
    <w:p w:rsidR="00FE7E2D" w:rsidRDefault="00014E9A">
      <w:pPr>
        <w:ind w:firstLine="720"/>
        <w:jc w:val="center"/>
        <w:rPr>
          <w:i/>
          <w:color w:val="3C78D8"/>
        </w:rPr>
      </w:pPr>
      <w:r>
        <w:rPr>
          <w:i/>
          <w:color w:val="3C78D8"/>
        </w:rPr>
        <w:t xml:space="preserve">Figure 4: Latency 197 kHz (Max Frequency) </w:t>
      </w:r>
    </w:p>
    <w:p w:rsidR="00FE7E2D" w:rsidRDefault="00014E9A">
      <w:pPr>
        <w:jc w:val="center"/>
      </w:pPr>
      <w:r>
        <w:rPr>
          <w:noProof/>
        </w:rPr>
        <w:lastRenderedPageBreak/>
        <w:drawing>
          <wp:inline distT="114300" distB="114300" distL="114300" distR="114300">
            <wp:extent cx="5529263" cy="436847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29263" cy="4368472"/>
                    </a:xfrm>
                    <a:prstGeom prst="rect">
                      <a:avLst/>
                    </a:prstGeom>
                    <a:ln/>
                  </pic:spPr>
                </pic:pic>
              </a:graphicData>
            </a:graphic>
          </wp:inline>
        </w:drawing>
      </w:r>
    </w:p>
    <w:p w:rsidR="00FE7E2D" w:rsidRDefault="00014E9A">
      <w:pPr>
        <w:ind w:firstLine="720"/>
        <w:jc w:val="center"/>
        <w:rPr>
          <w:i/>
          <w:color w:val="3C78D8"/>
        </w:rPr>
      </w:pPr>
      <w:r>
        <w:rPr>
          <w:i/>
          <w:color w:val="3C78D8"/>
        </w:rPr>
        <w:t xml:space="preserve">Figure 5: </w:t>
      </w:r>
      <w:proofErr w:type="gramStart"/>
      <w:r>
        <w:rPr>
          <w:i/>
          <w:color w:val="3C78D8"/>
        </w:rPr>
        <w:t>Latency  100</w:t>
      </w:r>
      <w:proofErr w:type="gramEnd"/>
      <w:r>
        <w:rPr>
          <w:i/>
          <w:color w:val="3C78D8"/>
        </w:rPr>
        <w:t xml:space="preserve"> kHz (Min Frequency) </w:t>
      </w:r>
    </w:p>
    <w:p w:rsidR="00FE7E2D" w:rsidRDefault="00FE7E2D">
      <w:pPr>
        <w:ind w:firstLine="720"/>
        <w:jc w:val="center"/>
        <w:rPr>
          <w:i/>
          <w:color w:val="3C78D8"/>
        </w:rPr>
      </w:pPr>
    </w:p>
    <w:p w:rsidR="00FE7E2D" w:rsidRDefault="00014E9A">
      <w:pPr>
        <w:ind w:firstLine="720"/>
        <w:jc w:val="center"/>
        <w:rPr>
          <w:i/>
          <w:color w:val="3C78D8"/>
        </w:rPr>
      </w:pPr>
      <w:r>
        <w:rPr>
          <w:i/>
          <w:noProof/>
          <w:color w:val="3C78D8"/>
        </w:rPr>
        <w:lastRenderedPageBreak/>
        <w:drawing>
          <wp:inline distT="114300" distB="114300" distL="114300" distR="114300">
            <wp:extent cx="5095875" cy="510492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095875" cy="5104926"/>
                    </a:xfrm>
                    <a:prstGeom prst="rect">
                      <a:avLst/>
                    </a:prstGeom>
                    <a:ln/>
                  </pic:spPr>
                </pic:pic>
              </a:graphicData>
            </a:graphic>
          </wp:inline>
        </w:drawing>
      </w:r>
    </w:p>
    <w:p w:rsidR="00FE7E2D" w:rsidRDefault="00014E9A">
      <w:pPr>
        <w:ind w:firstLine="720"/>
        <w:jc w:val="center"/>
        <w:rPr>
          <w:i/>
          <w:color w:val="3C78D8"/>
        </w:rPr>
      </w:pPr>
      <w:r>
        <w:rPr>
          <w:i/>
          <w:color w:val="3C78D8"/>
        </w:rPr>
        <w:t xml:space="preserve">Figure 6: Main System Block Diagram </w:t>
      </w:r>
    </w:p>
    <w:p w:rsidR="00FE7E2D" w:rsidRDefault="00FE7E2D">
      <w:pPr>
        <w:ind w:firstLine="720"/>
        <w:jc w:val="center"/>
        <w:rPr>
          <w:i/>
          <w:color w:val="3C78D8"/>
        </w:rPr>
      </w:pPr>
    </w:p>
    <w:p w:rsidR="00FE7E2D" w:rsidRDefault="00FE7E2D"/>
    <w:p w:rsidR="00FE7E2D" w:rsidRDefault="00FE7E2D"/>
    <w:p w:rsidR="00FE7E2D" w:rsidRDefault="00014E9A">
      <w:r>
        <w:t xml:space="preserve"> </w:t>
      </w:r>
    </w:p>
    <w:p w:rsidR="00FE7E2D" w:rsidRDefault="00014E9A">
      <w:pPr>
        <w:rPr>
          <w:b/>
        </w:rPr>
      </w:pPr>
      <w:r>
        <w:rPr>
          <w:b/>
          <w:noProof/>
        </w:rPr>
        <w:drawing>
          <wp:inline distT="114300" distB="114300" distL="114300" distR="114300">
            <wp:extent cx="5943600" cy="1104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1104900"/>
                    </a:xfrm>
                    <a:prstGeom prst="rect">
                      <a:avLst/>
                    </a:prstGeom>
                    <a:ln/>
                  </pic:spPr>
                </pic:pic>
              </a:graphicData>
            </a:graphic>
          </wp:inline>
        </w:drawing>
      </w:r>
    </w:p>
    <w:p w:rsidR="00FE7E2D" w:rsidRDefault="00014E9A">
      <w:pPr>
        <w:ind w:firstLine="720"/>
        <w:jc w:val="center"/>
        <w:rPr>
          <w:b/>
        </w:rPr>
      </w:pPr>
      <w:r>
        <w:rPr>
          <w:i/>
          <w:color w:val="3C78D8"/>
        </w:rPr>
        <w:t xml:space="preserve">Figure 7: Timing Diagram </w:t>
      </w:r>
    </w:p>
    <w:p w:rsidR="00FE7E2D" w:rsidRDefault="00014E9A">
      <w:r>
        <w:rPr>
          <w:b/>
        </w:rPr>
        <w:t xml:space="preserve"> </w:t>
      </w:r>
    </w:p>
    <w:p w:rsidR="00FE7E2D" w:rsidRDefault="00FE7E2D"/>
    <w:p w:rsidR="00FE7E2D" w:rsidRDefault="00FE7E2D"/>
    <w:p w:rsidR="00014E9A" w:rsidRDefault="00014E9A"/>
    <w:p w:rsidR="00FE7E2D" w:rsidRDefault="00014E9A">
      <w:pPr>
        <w:rPr>
          <w:b/>
        </w:rPr>
      </w:pPr>
      <w:r>
        <w:rPr>
          <w:b/>
        </w:rPr>
        <w:lastRenderedPageBreak/>
        <w:t xml:space="preserve">Appendix: </w:t>
      </w:r>
      <w:r>
        <w:t>Commented Source Code</w:t>
      </w:r>
      <w:r>
        <w:rPr>
          <w:b/>
        </w:rPr>
        <w:t xml:space="preserve"> </w:t>
      </w:r>
    </w:p>
    <w:p w:rsidR="00FE7E2D" w:rsidRDefault="00FE7E2D">
      <w:pPr>
        <w:spacing w:line="240" w:lineRule="auto"/>
      </w:pPr>
    </w:p>
    <w:p w:rsidR="00FE7E2D" w:rsidRDefault="00014E9A">
      <w:pP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#include &lt;</w:t>
      </w:r>
      <w:proofErr w:type="spellStart"/>
      <w:r>
        <w:rPr>
          <w:rFonts w:ascii="Courier New" w:eastAsia="Courier New" w:hAnsi="Courier New" w:cs="Courier New"/>
          <w:sz w:val="21"/>
          <w:szCs w:val="21"/>
          <w:highlight w:val="white"/>
        </w:rPr>
        <w:t>project.h</w:t>
      </w:r>
      <w:proofErr w:type="spellEnd"/>
      <w:r>
        <w:rPr>
          <w:rFonts w:ascii="Courier New" w:eastAsia="Courier New" w:hAnsi="Courier New" w:cs="Courier New"/>
          <w:sz w:val="21"/>
          <w:szCs w:val="21"/>
          <w:highlight w:val="white"/>
        </w:rPr>
        <w:t>&gt;</w:t>
      </w:r>
      <w:r>
        <w:rPr>
          <w:rFonts w:ascii="Courier New" w:eastAsia="Courier New" w:hAnsi="Courier New" w:cs="Courier New"/>
          <w:sz w:val="21"/>
          <w:szCs w:val="21"/>
          <w:highlight w:val="white"/>
        </w:rPr>
        <w:br/>
        <w:t>#include &lt;</w:t>
      </w:r>
      <w:proofErr w:type="spellStart"/>
      <w:r>
        <w:rPr>
          <w:rFonts w:ascii="Courier New" w:eastAsia="Courier New" w:hAnsi="Courier New" w:cs="Courier New"/>
          <w:sz w:val="21"/>
          <w:szCs w:val="21"/>
          <w:highlight w:val="white"/>
        </w:rPr>
        <w:t>stdio.h</w:t>
      </w:r>
      <w:proofErr w:type="spellEnd"/>
      <w:r>
        <w:rPr>
          <w:rFonts w:ascii="Courier New" w:eastAsia="Courier New" w:hAnsi="Courier New" w:cs="Courier New"/>
          <w:sz w:val="21"/>
          <w:szCs w:val="21"/>
          <w:highlight w:val="white"/>
        </w:rPr>
        <w:t>&gt;</w:t>
      </w:r>
      <w:r>
        <w:rPr>
          <w:rFonts w:ascii="Courier New" w:eastAsia="Courier New" w:hAnsi="Courier New" w:cs="Courier New"/>
          <w:sz w:val="21"/>
          <w:szCs w:val="21"/>
          <w:highlight w:val="white"/>
        </w:rPr>
        <w:br/>
        <w:t>#include &lt;</w:t>
      </w:r>
      <w:proofErr w:type="spellStart"/>
      <w:r>
        <w:rPr>
          <w:rFonts w:ascii="Courier New" w:eastAsia="Courier New" w:hAnsi="Courier New" w:cs="Courier New"/>
          <w:sz w:val="21"/>
          <w:szCs w:val="21"/>
          <w:highlight w:val="white"/>
        </w:rPr>
        <w:t>math.h</w:t>
      </w:r>
      <w:proofErr w:type="spellEnd"/>
      <w:r>
        <w:rPr>
          <w:rFonts w:ascii="Courier New" w:eastAsia="Courier New" w:hAnsi="Courier New" w:cs="Courier New"/>
          <w:sz w:val="21"/>
          <w:szCs w:val="21"/>
          <w:highlight w:val="white"/>
        </w:rPr>
        <w:t>&gt;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Unsigned Fixed Point Macros, </w:t>
      </w:r>
      <w:proofErr w:type="spellStart"/>
      <w:r>
        <w:rPr>
          <w:rFonts w:ascii="Courier New" w:eastAsia="Courier New" w:hAnsi="Courier New" w:cs="Courier New"/>
          <w:sz w:val="21"/>
          <w:szCs w:val="21"/>
          <w:highlight w:val="white"/>
        </w:rPr>
        <w:t>UQm.n</w:t>
      </w:r>
      <w:proofErr w:type="spellEnd"/>
      <w:r>
        <w:rPr>
          <w:rFonts w:ascii="Courier New" w:eastAsia="Courier New" w:hAnsi="Courier New" w:cs="Courier New"/>
          <w:sz w:val="21"/>
          <w:szCs w:val="21"/>
          <w:highlight w:val="white"/>
        </w:rPr>
        <w:br/>
        <w:t xml:space="preserve">#define </w:t>
      </w:r>
      <w:proofErr w:type="spellStart"/>
      <w:r>
        <w:rPr>
          <w:rFonts w:ascii="Courier New" w:eastAsia="Courier New" w:hAnsi="Courier New" w:cs="Courier New"/>
          <w:sz w:val="21"/>
          <w:szCs w:val="21"/>
          <w:highlight w:val="white"/>
        </w:rPr>
        <w:t>FIX_n</w:t>
      </w:r>
      <w:proofErr w:type="spellEnd"/>
      <w:r>
        <w:rPr>
          <w:rFonts w:ascii="Courier New" w:eastAsia="Courier New" w:hAnsi="Courier New" w:cs="Courier New"/>
          <w:sz w:val="21"/>
          <w:szCs w:val="21"/>
          <w:highlight w:val="white"/>
        </w:rPr>
        <w:t xml:space="preserve">           (16)                // fixed point 'n' value</w:t>
      </w:r>
      <w:r>
        <w:rPr>
          <w:rFonts w:ascii="Courier New" w:eastAsia="Courier New" w:hAnsi="Courier New" w:cs="Courier New"/>
          <w:sz w:val="21"/>
          <w:szCs w:val="21"/>
          <w:highlight w:val="white"/>
        </w:rPr>
        <w:br/>
        <w:t xml:space="preserve">#define </w:t>
      </w:r>
      <w:proofErr w:type="spellStart"/>
      <w:r>
        <w:rPr>
          <w:rFonts w:ascii="Courier New" w:eastAsia="Courier New" w:hAnsi="Courier New" w:cs="Courier New"/>
          <w:sz w:val="21"/>
          <w:szCs w:val="21"/>
          <w:highlight w:val="white"/>
        </w:rPr>
        <w:t>FIX_m</w:t>
      </w:r>
      <w:proofErr w:type="spellEnd"/>
      <w:r>
        <w:rPr>
          <w:rFonts w:ascii="Courier New" w:eastAsia="Courier New" w:hAnsi="Courier New" w:cs="Courier New"/>
          <w:sz w:val="21"/>
          <w:szCs w:val="21"/>
          <w:highlight w:val="white"/>
        </w:rPr>
        <w:t xml:space="preserve">           (16)                // fixed point 'm' value</w:t>
      </w:r>
      <w:r>
        <w:rPr>
          <w:rFonts w:ascii="Courier New" w:eastAsia="Courier New" w:hAnsi="Courier New" w:cs="Courier New"/>
          <w:sz w:val="21"/>
          <w:szCs w:val="21"/>
          <w:highlight w:val="white"/>
        </w:rPr>
        <w:br/>
        <w:t>#define FIX_N           (</w:t>
      </w:r>
      <w:proofErr w:type="spellStart"/>
      <w:r>
        <w:rPr>
          <w:rFonts w:ascii="Courier New" w:eastAsia="Courier New" w:hAnsi="Courier New" w:cs="Courier New"/>
          <w:sz w:val="21"/>
          <w:szCs w:val="21"/>
          <w:highlight w:val="white"/>
        </w:rPr>
        <w:t>FIX_n</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FIX_m</w:t>
      </w:r>
      <w:proofErr w:type="spellEnd"/>
      <w:r>
        <w:rPr>
          <w:rFonts w:ascii="Courier New" w:eastAsia="Courier New" w:hAnsi="Courier New" w:cs="Courier New"/>
          <w:sz w:val="21"/>
          <w:szCs w:val="21"/>
          <w:highlight w:val="white"/>
        </w:rPr>
        <w:t xml:space="preserve">)     // total bits in </w:t>
      </w:r>
      <w:proofErr w:type="spellStart"/>
      <w:r>
        <w:rPr>
          <w:rFonts w:ascii="Courier New" w:eastAsia="Courier New" w:hAnsi="Courier New" w:cs="Courier New"/>
          <w:sz w:val="21"/>
          <w:szCs w:val="21"/>
          <w:highlight w:val="white"/>
        </w:rPr>
        <w:t>UQm.n</w:t>
      </w:r>
      <w:proofErr w:type="spellEnd"/>
      <w:r>
        <w:rPr>
          <w:rFonts w:ascii="Courier New" w:eastAsia="Courier New" w:hAnsi="Courier New" w:cs="Courier New"/>
          <w:sz w:val="21"/>
          <w:szCs w:val="21"/>
          <w:highlight w:val="white"/>
        </w:rPr>
        <w:br/>
        <w:t xml:space="preserve">#define FIX_FACTOR      (1   &lt;&lt;  </w:t>
      </w:r>
      <w:proofErr w:type="spellStart"/>
      <w:r>
        <w:rPr>
          <w:rFonts w:ascii="Courier New" w:eastAsia="Courier New" w:hAnsi="Courier New" w:cs="Courier New"/>
          <w:sz w:val="21"/>
          <w:szCs w:val="21"/>
          <w:highlight w:val="white"/>
        </w:rPr>
        <w:t>FIX_n</w:t>
      </w:r>
      <w:proofErr w:type="spellEnd"/>
      <w:r>
        <w:rPr>
          <w:rFonts w:ascii="Courier New" w:eastAsia="Courier New" w:hAnsi="Courier New" w:cs="Courier New"/>
          <w:sz w:val="21"/>
          <w:szCs w:val="21"/>
          <w:highlight w:val="white"/>
        </w:rPr>
        <w:t xml:space="preserve">   )  // fixed point fraction factor (2^n)</w:t>
      </w:r>
      <w:r>
        <w:rPr>
          <w:rFonts w:ascii="Courier New" w:eastAsia="Courier New" w:hAnsi="Courier New" w:cs="Courier New"/>
          <w:sz w:val="21"/>
          <w:szCs w:val="21"/>
          <w:highlight w:val="white"/>
        </w:rPr>
        <w:br/>
        <w:t>#define FIX__0_5        (1   &lt;&lt; (FIX_n-1))  // 0.5 expressed in UQ16.16</w:t>
      </w:r>
      <w:r>
        <w:rPr>
          <w:rFonts w:ascii="Courier New" w:eastAsia="Courier New" w:hAnsi="Courier New" w:cs="Courier New"/>
          <w:sz w:val="21"/>
          <w:szCs w:val="21"/>
          <w:highlight w:val="white"/>
        </w:rPr>
        <w:br/>
        <w:t xml:space="preserve">#define FIX__1_0        (1   &lt;&lt;  </w:t>
      </w:r>
      <w:proofErr w:type="spellStart"/>
      <w:r>
        <w:rPr>
          <w:rFonts w:ascii="Courier New" w:eastAsia="Courier New" w:hAnsi="Courier New" w:cs="Courier New"/>
          <w:sz w:val="21"/>
          <w:szCs w:val="21"/>
          <w:highlight w:val="white"/>
        </w:rPr>
        <w:t>FIX_n</w:t>
      </w:r>
      <w:proofErr w:type="spellEnd"/>
      <w:r>
        <w:rPr>
          <w:rFonts w:ascii="Courier New" w:eastAsia="Courier New" w:hAnsi="Courier New" w:cs="Courier New"/>
          <w:sz w:val="21"/>
          <w:szCs w:val="21"/>
          <w:highlight w:val="white"/>
        </w:rPr>
        <w:t xml:space="preserve">   )  // 1.0 expressed in UQ16.16</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static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volatile </w:t>
      </w:r>
      <w:proofErr w:type="spellStart"/>
      <w:r>
        <w:rPr>
          <w:rFonts w:ascii="Courier New" w:eastAsia="Courier New" w:hAnsi="Courier New" w:cs="Courier New"/>
          <w:sz w:val="21"/>
          <w:szCs w:val="21"/>
          <w:highlight w:val="white"/>
        </w:rPr>
        <w:t>timer_flag</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CY_ISR ( DIG_IN_PIN_HANDLER )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DIG_OUT_PIN_Write</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DIG_IN_PIN_Read</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DIG_IN_PIN_ClearInterrupt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CY_ISR ( TIMER_HANDLER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timer_flag</w:t>
      </w:r>
      <w:proofErr w:type="spellEnd"/>
      <w:r>
        <w:rPr>
          <w:rFonts w:ascii="Courier New" w:eastAsia="Courier New" w:hAnsi="Courier New" w:cs="Courier New"/>
          <w:sz w:val="21"/>
          <w:szCs w:val="21"/>
          <w:highlight w:val="white"/>
        </w:rPr>
        <w:t xml:space="preserve"> = 1;</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Procedure:</w:t>
      </w:r>
      <w:r>
        <w:rPr>
          <w:rFonts w:ascii="Courier New" w:eastAsia="Courier New" w:hAnsi="Courier New" w:cs="Courier New"/>
          <w:sz w:val="21"/>
          <w:szCs w:val="21"/>
          <w:highlight w:val="white"/>
        </w:rPr>
        <w:br/>
        <w:t>//      fix2int - round a fixed point value to the nearest integer</w:t>
      </w:r>
      <w:r>
        <w:rPr>
          <w:rFonts w:ascii="Courier New" w:eastAsia="Courier New" w:hAnsi="Courier New" w:cs="Courier New"/>
          <w:sz w:val="21"/>
          <w:szCs w:val="21"/>
          <w:highlight w:val="white"/>
        </w:rPr>
        <w:br/>
        <w:t>// Inputs:</w:t>
      </w:r>
      <w:r>
        <w:rPr>
          <w:rFonts w:ascii="Courier New" w:eastAsia="Courier New" w:hAnsi="Courier New" w:cs="Courier New"/>
          <w:sz w:val="21"/>
          <w:szCs w:val="21"/>
          <w:highlight w:val="white"/>
        </w:rPr>
        <w:br/>
        <w:t>//      fix - fixed point value to round</w:t>
      </w:r>
      <w:r>
        <w:rPr>
          <w:rFonts w:ascii="Courier New" w:eastAsia="Courier New" w:hAnsi="Courier New" w:cs="Courier New"/>
          <w:sz w:val="21"/>
          <w:szCs w:val="21"/>
          <w:highlight w:val="white"/>
        </w:rPr>
        <w:br/>
        <w:t>// Return value:</w:t>
      </w:r>
      <w:r>
        <w:rPr>
          <w:rFonts w:ascii="Courier New" w:eastAsia="Courier New" w:hAnsi="Courier New" w:cs="Courier New"/>
          <w:sz w:val="21"/>
          <w:szCs w:val="21"/>
          <w:highlight w:val="white"/>
        </w:rPr>
        <w:br/>
        <w:t xml:space="preserve">//      result of rounding the fixed point value to </w:t>
      </w:r>
      <w:proofErr w:type="spellStart"/>
      <w:r>
        <w:rPr>
          <w:rFonts w:ascii="Courier New" w:eastAsia="Courier New" w:hAnsi="Courier New" w:cs="Courier New"/>
          <w:sz w:val="21"/>
          <w:szCs w:val="21"/>
          <w:highlight w:val="white"/>
        </w:rPr>
        <w:t>nearst</w:t>
      </w:r>
      <w:proofErr w:type="spellEnd"/>
      <w:r>
        <w:rPr>
          <w:rFonts w:ascii="Courier New" w:eastAsia="Courier New" w:hAnsi="Courier New" w:cs="Courier New"/>
          <w:sz w:val="21"/>
          <w:szCs w:val="21"/>
          <w:highlight w:val="white"/>
        </w:rPr>
        <w:t xml:space="preserve"> integer, in uint32_t container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uint32_t fix2int( uint32_t fix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 xml:space="preserve">    uint32_t container; </w:t>
      </w:r>
      <w:r>
        <w:rPr>
          <w:rFonts w:ascii="Courier New" w:eastAsia="Courier New" w:hAnsi="Courier New" w:cs="Courier New"/>
          <w:sz w:val="21"/>
          <w:szCs w:val="21"/>
          <w:highlight w:val="white"/>
        </w:rPr>
        <w:br/>
        <w:t xml:space="preserve">    container = (fix + FIX__0_5) &gt;&gt;  </w:t>
      </w:r>
      <w:proofErr w:type="spellStart"/>
      <w:r>
        <w:rPr>
          <w:rFonts w:ascii="Courier New" w:eastAsia="Courier New" w:hAnsi="Courier New" w:cs="Courier New"/>
          <w:sz w:val="21"/>
          <w:szCs w:val="21"/>
          <w:highlight w:val="white"/>
        </w:rPr>
        <w:t>FIX_n</w:t>
      </w:r>
      <w:proofErr w:type="spellEnd"/>
      <w:r>
        <w:rPr>
          <w:rFonts w:ascii="Courier New" w:eastAsia="Courier New" w:hAnsi="Courier New" w:cs="Courier New"/>
          <w:sz w:val="21"/>
          <w:szCs w:val="21"/>
          <w:highlight w:val="white"/>
        </w:rPr>
        <w:t xml:space="preserve">; // </w:t>
      </w:r>
      <w:r>
        <w:rPr>
          <w:rFonts w:ascii="Courier New" w:eastAsia="Courier New" w:hAnsi="Courier New" w:cs="Courier New"/>
          <w:sz w:val="21"/>
          <w:szCs w:val="21"/>
          <w:highlight w:val="white"/>
        </w:rPr>
        <w:br/>
        <w:t xml:space="preserve">    return container;</w:t>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Procedure:</w:t>
      </w:r>
      <w:r>
        <w:rPr>
          <w:rFonts w:ascii="Courier New" w:eastAsia="Courier New" w:hAnsi="Courier New" w:cs="Courier New"/>
          <w:sz w:val="21"/>
          <w:szCs w:val="21"/>
          <w:highlight w:val="white"/>
        </w:rPr>
        <w:br/>
        <w:t xml:space="preserve">//      fix2double - Convert a fixed point value to double precision </w:t>
      </w:r>
      <w:r>
        <w:rPr>
          <w:rFonts w:ascii="Courier New" w:eastAsia="Courier New" w:hAnsi="Courier New" w:cs="Courier New"/>
          <w:sz w:val="21"/>
          <w:szCs w:val="21"/>
          <w:highlight w:val="white"/>
        </w:rPr>
        <w:br/>
        <w:t>// Inputs:</w:t>
      </w:r>
      <w:r>
        <w:rPr>
          <w:rFonts w:ascii="Courier New" w:eastAsia="Courier New" w:hAnsi="Courier New" w:cs="Courier New"/>
          <w:sz w:val="21"/>
          <w:szCs w:val="21"/>
          <w:highlight w:val="white"/>
        </w:rPr>
        <w:br/>
        <w:t>//      fix - value to convert</w:t>
      </w:r>
      <w:r>
        <w:rPr>
          <w:rFonts w:ascii="Courier New" w:eastAsia="Courier New" w:hAnsi="Courier New" w:cs="Courier New"/>
          <w:sz w:val="21"/>
          <w:szCs w:val="21"/>
          <w:highlight w:val="white"/>
        </w:rPr>
        <w:br/>
        <w:t>// Return value: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double precision representation of fixed point value</w:t>
      </w:r>
      <w:r>
        <w:rPr>
          <w:rFonts w:ascii="Courier New" w:eastAsia="Courier New" w:hAnsi="Courier New" w:cs="Courier New"/>
          <w:sz w:val="21"/>
          <w:szCs w:val="21"/>
          <w:highlight w:val="white"/>
        </w:rPr>
        <w:br/>
        <w:t>double fix2double( uint32_t fix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 xml:space="preserve">    double </w:t>
      </w:r>
      <w:proofErr w:type="spellStart"/>
      <w:r>
        <w:rPr>
          <w:rFonts w:ascii="Courier New" w:eastAsia="Courier New" w:hAnsi="Courier New" w:cs="Courier New"/>
          <w:sz w:val="21"/>
          <w:szCs w:val="21"/>
          <w:highlight w:val="white"/>
        </w:rPr>
        <w:t>doubleContainer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doubleContainer</w:t>
      </w:r>
      <w:proofErr w:type="spellEnd"/>
      <w:r>
        <w:rPr>
          <w:rFonts w:ascii="Courier New" w:eastAsia="Courier New" w:hAnsi="Courier New" w:cs="Courier New"/>
          <w:sz w:val="21"/>
          <w:szCs w:val="21"/>
          <w:highlight w:val="white"/>
        </w:rPr>
        <w:t xml:space="preserve"> = (double)fix/FIX_FACTOR;</w:t>
      </w:r>
      <w:r>
        <w:rPr>
          <w:rFonts w:ascii="Courier New" w:eastAsia="Courier New" w:hAnsi="Courier New" w:cs="Courier New"/>
          <w:sz w:val="21"/>
          <w:szCs w:val="21"/>
          <w:highlight w:val="white"/>
        </w:rPr>
        <w:br/>
        <w:t xml:space="preserve">    return </w:t>
      </w:r>
      <w:proofErr w:type="spellStart"/>
      <w:r>
        <w:rPr>
          <w:rFonts w:ascii="Courier New" w:eastAsia="Courier New" w:hAnsi="Courier New" w:cs="Courier New"/>
          <w:sz w:val="21"/>
          <w:szCs w:val="21"/>
          <w:highlight w:val="white"/>
        </w:rPr>
        <w:t>doubleContainer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Procedure:</w:t>
      </w:r>
      <w:r>
        <w:rPr>
          <w:rFonts w:ascii="Courier New" w:eastAsia="Courier New" w:hAnsi="Courier New" w:cs="Courier New"/>
          <w:sz w:val="21"/>
          <w:szCs w:val="21"/>
          <w:highlight w:val="white"/>
        </w:rPr>
        <w:br/>
        <w:t>//      double2fix - Convert a double precision value to fixed point, with rounding</w:t>
      </w:r>
      <w:r>
        <w:rPr>
          <w:rFonts w:ascii="Courier New" w:eastAsia="Courier New" w:hAnsi="Courier New" w:cs="Courier New"/>
          <w:sz w:val="21"/>
          <w:szCs w:val="21"/>
          <w:highlight w:val="white"/>
        </w:rPr>
        <w:br/>
        <w:t>// Inputs:</w:t>
      </w:r>
      <w:r>
        <w:rPr>
          <w:rFonts w:ascii="Courier New" w:eastAsia="Courier New" w:hAnsi="Courier New" w:cs="Courier New"/>
          <w:sz w:val="21"/>
          <w:szCs w:val="21"/>
          <w:highlight w:val="white"/>
        </w:rPr>
        <w:br/>
        <w:t>//      x - value to convert</w:t>
      </w:r>
      <w:r>
        <w:rPr>
          <w:rFonts w:ascii="Courier New" w:eastAsia="Courier New" w:hAnsi="Courier New" w:cs="Courier New"/>
          <w:sz w:val="21"/>
          <w:szCs w:val="21"/>
          <w:highlight w:val="white"/>
        </w:rPr>
        <w:br/>
        <w:t>// Return value:</w:t>
      </w:r>
      <w:r>
        <w:rPr>
          <w:rFonts w:ascii="Courier New" w:eastAsia="Courier New" w:hAnsi="Courier New" w:cs="Courier New"/>
          <w:sz w:val="21"/>
          <w:szCs w:val="21"/>
          <w:highlight w:val="white"/>
        </w:rPr>
        <w:br/>
        <w:t>//      fixed point approximation of the input value, in uint32_t container</w:t>
      </w:r>
      <w:r>
        <w:rPr>
          <w:rFonts w:ascii="Courier New" w:eastAsia="Courier New" w:hAnsi="Courier New" w:cs="Courier New"/>
          <w:sz w:val="21"/>
          <w:szCs w:val="21"/>
          <w:highlight w:val="white"/>
        </w:rPr>
        <w:br/>
        <w:t>uint32_t double2fix( double x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 xml:space="preserve">    uint32_t container;</w:t>
      </w:r>
      <w:r>
        <w:rPr>
          <w:rFonts w:ascii="Courier New" w:eastAsia="Courier New" w:hAnsi="Courier New" w:cs="Courier New"/>
          <w:sz w:val="21"/>
          <w:szCs w:val="21"/>
          <w:highlight w:val="white"/>
        </w:rPr>
        <w:br/>
        <w:t xml:space="preserve">    container = (uint32_t)((x * FIX_FACTOR) + 0.5);</w:t>
      </w:r>
      <w:r>
        <w:rPr>
          <w:rFonts w:ascii="Courier New" w:eastAsia="Courier New" w:hAnsi="Courier New" w:cs="Courier New"/>
          <w:sz w:val="21"/>
          <w:szCs w:val="21"/>
          <w:highlight w:val="white"/>
        </w:rPr>
        <w:br/>
        <w:t xml:space="preserve">    return container;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Procedure:</w:t>
      </w:r>
      <w:r>
        <w:rPr>
          <w:rFonts w:ascii="Courier New" w:eastAsia="Courier New" w:hAnsi="Courier New" w:cs="Courier New"/>
          <w:sz w:val="21"/>
          <w:szCs w:val="21"/>
          <w:highlight w:val="white"/>
        </w:rPr>
        <w:br/>
        <w:t>//      fix2decimalstr - convert fixed point value to decimal string</w:t>
      </w:r>
      <w:r>
        <w:rPr>
          <w:rFonts w:ascii="Courier New" w:eastAsia="Courier New" w:hAnsi="Courier New" w:cs="Courier New"/>
          <w:sz w:val="21"/>
          <w:szCs w:val="21"/>
          <w:highlight w:val="white"/>
        </w:rPr>
        <w:br/>
        <w:t>// Inputs:</w:t>
      </w:r>
      <w:r>
        <w:rPr>
          <w:rFonts w:ascii="Courier New" w:eastAsia="Courier New" w:hAnsi="Courier New" w:cs="Courier New"/>
          <w:sz w:val="21"/>
          <w:szCs w:val="21"/>
          <w:highlight w:val="white"/>
        </w:rPr>
        <w:br/>
        <w:t>//      x    - fixed point value to convert to string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 xml:space="preserve">  - pointer to destination string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dotn</w:t>
      </w:r>
      <w:proofErr w:type="spellEnd"/>
      <w:r>
        <w:rPr>
          <w:rFonts w:ascii="Courier New" w:eastAsia="Courier New" w:hAnsi="Courier New" w:cs="Courier New"/>
          <w:sz w:val="21"/>
          <w:szCs w:val="21"/>
          <w:highlight w:val="white"/>
        </w:rPr>
        <w:t xml:space="preserve"> - desired decimal precision</w:t>
      </w:r>
      <w:r>
        <w:rPr>
          <w:rFonts w:ascii="Courier New" w:eastAsia="Courier New" w:hAnsi="Courier New" w:cs="Courier New"/>
          <w:sz w:val="21"/>
          <w:szCs w:val="21"/>
          <w:highlight w:val="white"/>
        </w:rPr>
        <w:br/>
        <w:t>void fix2decimalstr( uint32_t x, char *</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dotn</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i</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uint64_t    lx;</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len</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Use 64 bit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to avoid overflow</w:t>
      </w:r>
      <w:r>
        <w:rPr>
          <w:rFonts w:ascii="Courier New" w:eastAsia="Courier New" w:hAnsi="Courier New" w:cs="Courier New"/>
          <w:sz w:val="21"/>
          <w:szCs w:val="21"/>
          <w:highlight w:val="white"/>
        </w:rPr>
        <w:br/>
        <w:t xml:space="preserve">    lx = x;</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Multiply by 10^dotn, to shift all fractional decimal into integer part</w:t>
      </w:r>
      <w:r>
        <w:rPr>
          <w:rFonts w:ascii="Courier New" w:eastAsia="Courier New" w:hAnsi="Courier New" w:cs="Courier New"/>
          <w:sz w:val="21"/>
          <w:szCs w:val="21"/>
          <w:highlight w:val="white"/>
        </w:rPr>
        <w:br/>
        <w:t xml:space="preserve">    for (</w:t>
      </w:r>
      <w:proofErr w:type="spellStart"/>
      <w:r>
        <w:rPr>
          <w:rFonts w:ascii="Courier New" w:eastAsia="Courier New" w:hAnsi="Courier New" w:cs="Courier New"/>
          <w:sz w:val="21"/>
          <w:szCs w:val="21"/>
          <w:highlight w:val="white"/>
        </w:rPr>
        <w:t>i</w:t>
      </w:r>
      <w:proofErr w:type="spellEnd"/>
      <w:r>
        <w:rPr>
          <w:rFonts w:ascii="Courier New" w:eastAsia="Courier New" w:hAnsi="Courier New" w:cs="Courier New"/>
          <w:sz w:val="21"/>
          <w:szCs w:val="21"/>
          <w:highlight w:val="white"/>
        </w:rPr>
        <w:t xml:space="preserve"> = 0; </w:t>
      </w:r>
      <w:proofErr w:type="spellStart"/>
      <w:r>
        <w:rPr>
          <w:rFonts w:ascii="Courier New" w:eastAsia="Courier New" w:hAnsi="Courier New" w:cs="Courier New"/>
          <w:sz w:val="21"/>
          <w:szCs w:val="21"/>
          <w:highlight w:val="white"/>
        </w:rPr>
        <w:t>i</w:t>
      </w:r>
      <w:proofErr w:type="spellEnd"/>
      <w:r>
        <w:rPr>
          <w:rFonts w:ascii="Courier New" w:eastAsia="Courier New" w:hAnsi="Courier New" w:cs="Courier New"/>
          <w:sz w:val="21"/>
          <w:szCs w:val="21"/>
          <w:highlight w:val="white"/>
        </w:rPr>
        <w:t xml:space="preserve"> &lt; </w:t>
      </w:r>
      <w:proofErr w:type="spellStart"/>
      <w:r>
        <w:rPr>
          <w:rFonts w:ascii="Courier New" w:eastAsia="Courier New" w:hAnsi="Courier New" w:cs="Courier New"/>
          <w:sz w:val="21"/>
          <w:szCs w:val="21"/>
          <w:highlight w:val="white"/>
        </w:rPr>
        <w:t>dotn</w:t>
      </w:r>
      <w:proofErr w:type="spellEnd"/>
      <w:r>
        <w:rPr>
          <w:rFonts w:ascii="Courier New" w:eastAsia="Courier New" w:hAnsi="Courier New" w:cs="Courier New"/>
          <w:sz w:val="21"/>
          <w:szCs w:val="21"/>
          <w:highlight w:val="white"/>
        </w:rPr>
        <w:t>; ++</w:t>
      </w:r>
      <w:proofErr w:type="spellStart"/>
      <w:r>
        <w:rPr>
          <w:rFonts w:ascii="Courier New" w:eastAsia="Courier New" w:hAnsi="Courier New" w:cs="Courier New"/>
          <w:sz w:val="21"/>
          <w:szCs w:val="21"/>
          <w:highlight w:val="white"/>
        </w:rPr>
        <w:t>i</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xml:space="preserve">    {</w:t>
      </w:r>
      <w:r>
        <w:rPr>
          <w:rFonts w:ascii="Courier New" w:eastAsia="Courier New" w:hAnsi="Courier New" w:cs="Courier New"/>
          <w:sz w:val="21"/>
          <w:szCs w:val="21"/>
          <w:highlight w:val="white"/>
        </w:rPr>
        <w:br/>
        <w:t xml:space="preserve">        lx *= 10;</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Get the integer part via rounding by adding half, and right shifting n</w:t>
      </w:r>
      <w:r>
        <w:rPr>
          <w:rFonts w:ascii="Courier New" w:eastAsia="Courier New" w:hAnsi="Courier New" w:cs="Courier New"/>
          <w:sz w:val="21"/>
          <w:szCs w:val="21"/>
          <w:highlight w:val="white"/>
        </w:rPr>
        <w:br/>
        <w:t xml:space="preserve">    lx += FIX__0_5;</w:t>
      </w:r>
      <w:r>
        <w:rPr>
          <w:rFonts w:ascii="Courier New" w:eastAsia="Courier New" w:hAnsi="Courier New" w:cs="Courier New"/>
          <w:sz w:val="21"/>
          <w:szCs w:val="21"/>
          <w:highlight w:val="white"/>
        </w:rPr>
        <w:br/>
        <w:t xml:space="preserve">    lx &gt;&gt;= </w:t>
      </w:r>
      <w:proofErr w:type="spellStart"/>
      <w:r>
        <w:rPr>
          <w:rFonts w:ascii="Courier New" w:eastAsia="Courier New" w:hAnsi="Courier New" w:cs="Courier New"/>
          <w:sz w:val="21"/>
          <w:szCs w:val="21"/>
          <w:highlight w:val="white"/>
        </w:rPr>
        <w:t>FIX_n</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x = (uint32_t) lx;</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Print the number, but without decimal point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sprintf</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 "%d",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len</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strlen</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Insert the decimal point in the correct location</w:t>
      </w:r>
      <w:r>
        <w:rPr>
          <w:rFonts w:ascii="Courier New" w:eastAsia="Courier New" w:hAnsi="Courier New" w:cs="Courier New"/>
          <w:sz w:val="21"/>
          <w:szCs w:val="21"/>
          <w:highlight w:val="white"/>
        </w:rPr>
        <w:br/>
        <w:t xml:space="preserve">    // First move all of the last '</w:t>
      </w:r>
      <w:proofErr w:type="spellStart"/>
      <w:r>
        <w:rPr>
          <w:rFonts w:ascii="Courier New" w:eastAsia="Courier New" w:hAnsi="Courier New" w:cs="Courier New"/>
          <w:sz w:val="21"/>
          <w:szCs w:val="21"/>
          <w:highlight w:val="white"/>
        </w:rPr>
        <w:t>dotn</w:t>
      </w:r>
      <w:proofErr w:type="spellEnd"/>
      <w:r>
        <w:rPr>
          <w:rFonts w:ascii="Courier New" w:eastAsia="Courier New" w:hAnsi="Courier New" w:cs="Courier New"/>
          <w:sz w:val="21"/>
          <w:szCs w:val="21"/>
          <w:highlight w:val="white"/>
        </w:rPr>
        <w:t>' characters to the right to make space</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[len+1] = '\0';</w:t>
      </w:r>
      <w:r>
        <w:rPr>
          <w:rFonts w:ascii="Courier New" w:eastAsia="Courier New" w:hAnsi="Courier New" w:cs="Courier New"/>
          <w:sz w:val="21"/>
          <w:szCs w:val="21"/>
          <w:highlight w:val="white"/>
        </w:rPr>
        <w:br/>
        <w:t xml:space="preserve">    for (</w:t>
      </w:r>
      <w:proofErr w:type="spellStart"/>
      <w:r>
        <w:rPr>
          <w:rFonts w:ascii="Courier New" w:eastAsia="Courier New" w:hAnsi="Courier New" w:cs="Courier New"/>
          <w:sz w:val="21"/>
          <w:szCs w:val="21"/>
          <w:highlight w:val="white"/>
        </w:rPr>
        <w:t>i</w:t>
      </w:r>
      <w:proofErr w:type="spellEnd"/>
      <w:r>
        <w:rPr>
          <w:rFonts w:ascii="Courier New" w:eastAsia="Courier New" w:hAnsi="Courier New" w:cs="Courier New"/>
          <w:sz w:val="21"/>
          <w:szCs w:val="21"/>
          <w:highlight w:val="white"/>
        </w:rPr>
        <w:t xml:space="preserve"> = 0; </w:t>
      </w:r>
      <w:proofErr w:type="spellStart"/>
      <w:r>
        <w:rPr>
          <w:rFonts w:ascii="Courier New" w:eastAsia="Courier New" w:hAnsi="Courier New" w:cs="Courier New"/>
          <w:sz w:val="21"/>
          <w:szCs w:val="21"/>
          <w:highlight w:val="white"/>
        </w:rPr>
        <w:t>i</w:t>
      </w:r>
      <w:proofErr w:type="spellEnd"/>
      <w:r>
        <w:rPr>
          <w:rFonts w:ascii="Courier New" w:eastAsia="Courier New" w:hAnsi="Courier New" w:cs="Courier New"/>
          <w:sz w:val="21"/>
          <w:szCs w:val="21"/>
          <w:highlight w:val="white"/>
        </w:rPr>
        <w:t xml:space="preserve"> &lt; </w:t>
      </w:r>
      <w:proofErr w:type="spellStart"/>
      <w:r>
        <w:rPr>
          <w:rFonts w:ascii="Courier New" w:eastAsia="Courier New" w:hAnsi="Courier New" w:cs="Courier New"/>
          <w:sz w:val="21"/>
          <w:szCs w:val="21"/>
          <w:highlight w:val="white"/>
        </w:rPr>
        <w:t>dotn</w:t>
      </w:r>
      <w:proofErr w:type="spellEnd"/>
      <w:r>
        <w:rPr>
          <w:rFonts w:ascii="Courier New" w:eastAsia="Courier New" w:hAnsi="Courier New" w:cs="Courier New"/>
          <w:sz w:val="21"/>
          <w:szCs w:val="21"/>
          <w:highlight w:val="white"/>
        </w:rPr>
        <w:t>; ++</w:t>
      </w:r>
      <w:proofErr w:type="spellStart"/>
      <w:r>
        <w:rPr>
          <w:rFonts w:ascii="Courier New" w:eastAsia="Courier New" w:hAnsi="Courier New" w:cs="Courier New"/>
          <w:sz w:val="21"/>
          <w:szCs w:val="21"/>
          <w:highlight w:val="white"/>
        </w:rPr>
        <w:t>i</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len-i</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[len-i-1];</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str</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len-dotn</w:t>
      </w:r>
      <w:proofErr w:type="spellEnd"/>
      <w:r>
        <w:rPr>
          <w:rFonts w:ascii="Courier New" w:eastAsia="Courier New" w:hAnsi="Courier New" w:cs="Courier New"/>
          <w:sz w:val="21"/>
          <w:szCs w:val="21"/>
          <w:highlight w:val="white"/>
        </w:rPr>
        <w:t>] =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main()</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k;              // Current position of bouncing box (relative to LCD)</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direction;      // +1 --&gt; move right, -1 --&gt; move left</w:t>
      </w:r>
      <w:r>
        <w:rPr>
          <w:rFonts w:ascii="Courier New" w:eastAsia="Courier New" w:hAnsi="Courier New" w:cs="Courier New"/>
          <w:sz w:val="21"/>
          <w:szCs w:val="21"/>
          <w:highlight w:val="white"/>
        </w:rPr>
        <w:br/>
        <w:t xml:space="preserve">    char    </w:t>
      </w:r>
      <w:proofErr w:type="spellStart"/>
      <w:r>
        <w:rPr>
          <w:rFonts w:ascii="Courier New" w:eastAsia="Courier New" w:hAnsi="Courier New" w:cs="Courier New"/>
          <w:sz w:val="21"/>
          <w:szCs w:val="21"/>
          <w:highlight w:val="white"/>
        </w:rPr>
        <w:t>num_str</w:t>
      </w:r>
      <w:proofErr w:type="spellEnd"/>
      <w:r>
        <w:rPr>
          <w:rFonts w:ascii="Courier New" w:eastAsia="Courier New" w:hAnsi="Courier New" w:cs="Courier New"/>
          <w:sz w:val="21"/>
          <w:szCs w:val="21"/>
          <w:highlight w:val="white"/>
        </w:rPr>
        <w:t>[17];    // Array to render the value of rate as a string</w:t>
      </w:r>
      <w:r>
        <w:rPr>
          <w:rFonts w:ascii="Courier New" w:eastAsia="Courier New" w:hAnsi="Courier New" w:cs="Courier New"/>
          <w:sz w:val="21"/>
          <w:szCs w:val="21"/>
          <w:highlight w:val="white"/>
        </w:rPr>
        <w:br/>
        <w:t xml:space="preserve">    char    </w:t>
      </w:r>
      <w:proofErr w:type="spellStart"/>
      <w:r>
        <w:rPr>
          <w:rFonts w:ascii="Courier New" w:eastAsia="Courier New" w:hAnsi="Courier New" w:cs="Courier New"/>
          <w:sz w:val="21"/>
          <w:szCs w:val="21"/>
          <w:highlight w:val="white"/>
        </w:rPr>
        <w:t>msg_str</w:t>
      </w:r>
      <w:proofErr w:type="spellEnd"/>
      <w:r>
        <w:rPr>
          <w:rFonts w:ascii="Courier New" w:eastAsia="Courier New" w:hAnsi="Courier New" w:cs="Courier New"/>
          <w:sz w:val="21"/>
          <w:szCs w:val="21"/>
          <w:highlight w:val="white"/>
        </w:rPr>
        <w:t>[17];    // Entire message, to write to LCD</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sw2;            // Holds current switch state</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sw3;            // Holds current switch state</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sw2_prev;       // Holds previous state, for button down detection</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sw3_prev;       // Holds previous state, for button down detection</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CyGlobalIntEnable</w:t>
      </w:r>
      <w:proofErr w:type="spellEnd"/>
      <w:r>
        <w:rPr>
          <w:rFonts w:ascii="Courier New" w:eastAsia="Courier New" w:hAnsi="Courier New" w:cs="Courier New"/>
          <w:sz w:val="21"/>
          <w:szCs w:val="21"/>
          <w:highlight w:val="white"/>
        </w:rPr>
        <w:t>; /* Enable global interrupts.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LCD_Display_Start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IN_INT_StartEx</w:t>
      </w:r>
      <w:proofErr w:type="spellEnd"/>
      <w:r>
        <w:rPr>
          <w:rFonts w:ascii="Courier New" w:eastAsia="Courier New" w:hAnsi="Courier New" w:cs="Courier New"/>
          <w:sz w:val="21"/>
          <w:szCs w:val="21"/>
          <w:highlight w:val="white"/>
        </w:rPr>
        <w:t>( DIG_IN_PIN_HANDLER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TIME_INT_StartEx</w:t>
      </w:r>
      <w:proofErr w:type="spellEnd"/>
      <w:r>
        <w:rPr>
          <w:rFonts w:ascii="Courier New" w:eastAsia="Courier New" w:hAnsi="Courier New" w:cs="Courier New"/>
          <w:sz w:val="21"/>
          <w:szCs w:val="21"/>
          <w:highlight w:val="white"/>
        </w:rPr>
        <w:t>( TIMER_HANDLER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timer_flag</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Timer_Start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timer_flag</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 xml:space="preserve">    Control_Reg_2_Write(1);</w:t>
      </w:r>
      <w:r>
        <w:rPr>
          <w:rFonts w:ascii="Courier New" w:eastAsia="Courier New" w:hAnsi="Courier New" w:cs="Courier New"/>
          <w:sz w:val="21"/>
          <w:szCs w:val="21"/>
          <w:highlight w:val="white"/>
        </w:rPr>
        <w:br/>
        <w:t xml:space="preserve">    Control_Reg_1_Write(1);</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uint32_t    delay =  20 * FIX__1_0;         // UQ16.16</w:t>
      </w:r>
      <w:r>
        <w:rPr>
          <w:rFonts w:ascii="Courier New" w:eastAsia="Courier New" w:hAnsi="Courier New" w:cs="Courier New"/>
          <w:sz w:val="21"/>
          <w:szCs w:val="21"/>
          <w:highlight w:val="white"/>
        </w:rPr>
        <w:br/>
        <w:t xml:space="preserve">    uint32_t    </w:t>
      </w:r>
      <w:proofErr w:type="spellStart"/>
      <w:r>
        <w:rPr>
          <w:rFonts w:ascii="Courier New" w:eastAsia="Courier New" w:hAnsi="Courier New" w:cs="Courier New"/>
          <w:sz w:val="21"/>
          <w:szCs w:val="21"/>
          <w:highlight w:val="white"/>
        </w:rPr>
        <w:t>llim</w:t>
      </w:r>
      <w:proofErr w:type="spellEnd"/>
      <w:r>
        <w:rPr>
          <w:rFonts w:ascii="Courier New" w:eastAsia="Courier New" w:hAnsi="Courier New" w:cs="Courier New"/>
          <w:sz w:val="21"/>
          <w:szCs w:val="21"/>
          <w:highlight w:val="white"/>
        </w:rPr>
        <w:t xml:space="preserve">  =  20 * FIX__1_0;         // Upper limit of delay expressed in UQ16.16</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xml:space="preserve">    uint32_t    </w:t>
      </w:r>
      <w:proofErr w:type="spellStart"/>
      <w:r>
        <w:rPr>
          <w:rFonts w:ascii="Courier New" w:eastAsia="Courier New" w:hAnsi="Courier New" w:cs="Courier New"/>
          <w:sz w:val="21"/>
          <w:szCs w:val="21"/>
          <w:highlight w:val="white"/>
        </w:rPr>
        <w:t>ulim</w:t>
      </w:r>
      <w:proofErr w:type="spellEnd"/>
      <w:r>
        <w:rPr>
          <w:rFonts w:ascii="Courier New" w:eastAsia="Courier New" w:hAnsi="Courier New" w:cs="Courier New"/>
          <w:sz w:val="21"/>
          <w:szCs w:val="21"/>
          <w:highlight w:val="white"/>
        </w:rPr>
        <w:t xml:space="preserve">  = 200 * FIX__1_0;         // Upper limit of delay expressed in UQ16.16</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uint32_t    </w:t>
      </w:r>
      <w:proofErr w:type="spellStart"/>
      <w:r>
        <w:rPr>
          <w:rFonts w:ascii="Courier New" w:eastAsia="Courier New" w:hAnsi="Courier New" w:cs="Courier New"/>
          <w:sz w:val="21"/>
          <w:szCs w:val="21"/>
          <w:highlight w:val="white"/>
        </w:rPr>
        <w:t>incr</w:t>
      </w:r>
      <w:proofErr w:type="spellEnd"/>
      <w:r>
        <w:rPr>
          <w:rFonts w:ascii="Courier New" w:eastAsia="Courier New" w:hAnsi="Courier New" w:cs="Courier New"/>
          <w:sz w:val="21"/>
          <w:szCs w:val="21"/>
          <w:highlight w:val="white"/>
        </w:rPr>
        <w:t xml:space="preserve"> = double2fix( 10.0/3.0 );  // Represent 3.33... in fixed point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Start the LCD component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k = 0;          // Initialize position</w:t>
      </w:r>
      <w:r>
        <w:rPr>
          <w:rFonts w:ascii="Courier New" w:eastAsia="Courier New" w:hAnsi="Courier New" w:cs="Courier New"/>
          <w:sz w:val="21"/>
          <w:szCs w:val="21"/>
          <w:highlight w:val="white"/>
        </w:rPr>
        <w:br/>
        <w:t xml:space="preserve">    direction = 1;  // and direction</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sw2 = sw3 = sw2_prev = sw3_prev = 1;                    // Initialize switch states to open</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Loop forever</w:t>
      </w:r>
      <w:r>
        <w:rPr>
          <w:rFonts w:ascii="Courier New" w:eastAsia="Courier New" w:hAnsi="Courier New" w:cs="Courier New"/>
          <w:sz w:val="21"/>
          <w:szCs w:val="21"/>
          <w:highlight w:val="white"/>
        </w:rPr>
        <w:br/>
        <w:t xml:space="preserve">    for(;;)</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Convert current delay to a string, with 3 decimal places precision</w:t>
      </w:r>
      <w:r>
        <w:rPr>
          <w:rFonts w:ascii="Courier New" w:eastAsia="Courier New" w:hAnsi="Courier New" w:cs="Courier New"/>
          <w:sz w:val="21"/>
          <w:szCs w:val="21"/>
          <w:highlight w:val="white"/>
        </w:rPr>
        <w:br/>
        <w:t xml:space="preserve">        fix2decimalstr(delay, </w:t>
      </w:r>
      <w:proofErr w:type="spellStart"/>
      <w:r>
        <w:rPr>
          <w:rFonts w:ascii="Courier New" w:eastAsia="Courier New" w:hAnsi="Courier New" w:cs="Courier New"/>
          <w:sz w:val="21"/>
          <w:szCs w:val="21"/>
          <w:highlight w:val="white"/>
        </w:rPr>
        <w:t>num_str</w:t>
      </w:r>
      <w:proofErr w:type="spellEnd"/>
      <w:r>
        <w:rPr>
          <w:rFonts w:ascii="Courier New" w:eastAsia="Courier New" w:hAnsi="Courier New" w:cs="Courier New"/>
          <w:sz w:val="21"/>
          <w:szCs w:val="21"/>
          <w:highlight w:val="white"/>
        </w:rPr>
        <w:t>, 3);</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Generate composite message string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sprintf</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msg_str</w:t>
      </w:r>
      <w:proofErr w:type="spellEnd"/>
      <w:r>
        <w:rPr>
          <w:rFonts w:ascii="Courier New" w:eastAsia="Courier New" w:hAnsi="Courier New" w:cs="Courier New"/>
          <w:sz w:val="21"/>
          <w:szCs w:val="21"/>
          <w:highlight w:val="white"/>
        </w:rPr>
        <w:t xml:space="preserve">, "Delay=%7s </w:t>
      </w:r>
      <w:proofErr w:type="spellStart"/>
      <w:r>
        <w:rPr>
          <w:rFonts w:ascii="Courier New" w:eastAsia="Courier New" w:hAnsi="Courier New" w:cs="Courier New"/>
          <w:sz w:val="21"/>
          <w:szCs w:val="21"/>
          <w:highlight w:val="white"/>
        </w:rPr>
        <w:t>ms</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num_str</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 Render current state onto the display</w:t>
      </w:r>
      <w:r>
        <w:rPr>
          <w:rFonts w:ascii="Courier New" w:eastAsia="Courier New" w:hAnsi="Courier New" w:cs="Courier New"/>
          <w:sz w:val="21"/>
          <w:szCs w:val="21"/>
          <w:highlight w:val="white"/>
        </w:rPr>
        <w:br/>
        <w:t xml:space="preserve">        // Top line is bouncing square</w:t>
      </w:r>
      <w:r>
        <w:rPr>
          <w:rFonts w:ascii="Courier New" w:eastAsia="Courier New" w:hAnsi="Courier New" w:cs="Courier New"/>
          <w:sz w:val="21"/>
          <w:szCs w:val="21"/>
          <w:highlight w:val="white"/>
        </w:rPr>
        <w:br/>
        <w:t xml:space="preserve">        // Bottom line is current delay</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LCD_Display_ClearDisplay</w:t>
      </w:r>
      <w:proofErr w:type="spellEnd"/>
      <w:r>
        <w:rPr>
          <w:rFonts w:ascii="Courier New" w:eastAsia="Courier New" w:hAnsi="Courier New" w:cs="Courier New"/>
          <w:sz w:val="21"/>
          <w:szCs w:val="21"/>
          <w:highlight w:val="white"/>
        </w:rPr>
        <w:t>();                 // Must clear entire display before new rendering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LCD_Display_DrawHorizontalBG</w:t>
      </w:r>
      <w:proofErr w:type="spellEnd"/>
      <w:r>
        <w:rPr>
          <w:rFonts w:ascii="Courier New" w:eastAsia="Courier New" w:hAnsi="Courier New" w:cs="Courier New"/>
          <w:sz w:val="21"/>
          <w:szCs w:val="21"/>
          <w:highlight w:val="white"/>
        </w:rPr>
        <w:t>(0, k, 1, 5);   // Draw the box on top line</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LCD_Display_Position</w:t>
      </w:r>
      <w:proofErr w:type="spellEnd"/>
      <w:r>
        <w:rPr>
          <w:rFonts w:ascii="Courier New" w:eastAsia="Courier New" w:hAnsi="Courier New" w:cs="Courier New"/>
          <w:sz w:val="21"/>
          <w:szCs w:val="21"/>
          <w:highlight w:val="white"/>
        </w:rPr>
        <w:t>(1, 0);                 // Position on bottom line</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LCD_Display_PrintString</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msg_str</w:t>
      </w:r>
      <w:proofErr w:type="spellEnd"/>
      <w:r>
        <w:rPr>
          <w:rFonts w:ascii="Courier New" w:eastAsia="Courier New" w:hAnsi="Courier New" w:cs="Courier New"/>
          <w:sz w:val="21"/>
          <w:szCs w:val="21"/>
          <w:highlight w:val="white"/>
        </w:rPr>
        <w:t xml:space="preserve">);           // Print the </w:t>
      </w:r>
      <w:proofErr w:type="spellStart"/>
      <w:r>
        <w:rPr>
          <w:rFonts w:ascii="Courier New" w:eastAsia="Courier New" w:hAnsi="Courier New" w:cs="Courier New"/>
          <w:sz w:val="21"/>
          <w:szCs w:val="21"/>
          <w:highlight w:val="white"/>
        </w:rPr>
        <w:t>msg</w:t>
      </w:r>
      <w:proofErr w:type="spellEnd"/>
      <w:r>
        <w:rPr>
          <w:rFonts w:ascii="Courier New" w:eastAsia="Courier New" w:hAnsi="Courier New" w:cs="Courier New"/>
          <w:sz w:val="21"/>
          <w:szCs w:val="21"/>
          <w:highlight w:val="white"/>
        </w:rPr>
        <w:t xml:space="preserve"> on bottom line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DIG_OUT_PIN_Write</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DIG_IN_PIN_Read</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while (</w:t>
      </w:r>
      <w:proofErr w:type="spellStart"/>
      <w:r>
        <w:rPr>
          <w:rFonts w:ascii="Courier New" w:eastAsia="Courier New" w:hAnsi="Courier New" w:cs="Courier New"/>
          <w:sz w:val="21"/>
          <w:szCs w:val="21"/>
          <w:highlight w:val="white"/>
        </w:rPr>
        <w:t>timer_flag</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do nothing until timer flag is set to 1            </w:t>
      </w:r>
      <w:r>
        <w:rPr>
          <w:rFonts w:ascii="Courier New" w:eastAsia="Courier New" w:hAnsi="Courier New" w:cs="Courier New"/>
          <w:sz w:val="21"/>
          <w:szCs w:val="21"/>
          <w:highlight w:val="white"/>
        </w:rPr>
        <w:br/>
        <w:t xml:space="preserve">        }  </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timer_flag</w:t>
      </w:r>
      <w:proofErr w:type="spellEnd"/>
      <w:r>
        <w:rPr>
          <w:rFonts w:ascii="Courier New" w:eastAsia="Courier New" w:hAnsi="Courier New" w:cs="Courier New"/>
          <w:sz w:val="21"/>
          <w:szCs w:val="21"/>
          <w:highlight w:val="white"/>
        </w:rPr>
        <w:t xml:space="preserve"> = 0;</w:t>
      </w:r>
      <w:r>
        <w:rPr>
          <w:rFonts w:ascii="Courier New" w:eastAsia="Courier New" w:hAnsi="Courier New" w:cs="Courier New"/>
          <w:sz w:val="21"/>
          <w:szCs w:val="21"/>
          <w:highlight w:val="white"/>
        </w:rPr>
        <w:br/>
        <w:t xml:space="preserve">        Control_Reg_2_Write(1);</w:t>
      </w:r>
      <w:r>
        <w:rPr>
          <w:rFonts w:ascii="Courier New" w:eastAsia="Courier New" w:hAnsi="Courier New" w:cs="Courier New"/>
          <w:sz w:val="21"/>
          <w:szCs w:val="21"/>
          <w:highlight w:val="white"/>
        </w:rPr>
        <w:br/>
        <w:t xml:space="preserve">        Control_Reg_1_Write(1);</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CyDelay</w:t>
      </w:r>
      <w:proofErr w:type="spellEnd"/>
      <w:r>
        <w:rPr>
          <w:rFonts w:ascii="Courier New" w:eastAsia="Courier New" w:hAnsi="Courier New" w:cs="Courier New"/>
          <w:sz w:val="21"/>
          <w:szCs w:val="21"/>
          <w:highlight w:val="white"/>
        </w:rPr>
        <w:t>(fix2int(delay));                    // Delay based on integer part of delay</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xml:space="preserve">        k += direction;                             // Compute new position</w:t>
      </w:r>
      <w:r>
        <w:rPr>
          <w:rFonts w:ascii="Courier New" w:eastAsia="Courier New" w:hAnsi="Courier New" w:cs="Courier New"/>
          <w:sz w:val="21"/>
          <w:szCs w:val="21"/>
          <w:highlight w:val="white"/>
        </w:rPr>
        <w:br/>
        <w:t xml:space="preserve">        if (k == 15)</w:t>
      </w:r>
      <w:r>
        <w:rPr>
          <w:rFonts w:ascii="Courier New" w:eastAsia="Courier New" w:hAnsi="Courier New" w:cs="Courier New"/>
          <w:sz w:val="21"/>
          <w:szCs w:val="21"/>
          <w:highlight w:val="white"/>
        </w:rPr>
        <w:br/>
        <w:t xml:space="preserve">            direction = -1;</w:t>
      </w:r>
      <w:r>
        <w:rPr>
          <w:rFonts w:ascii="Courier New" w:eastAsia="Courier New" w:hAnsi="Courier New" w:cs="Courier New"/>
          <w:sz w:val="21"/>
          <w:szCs w:val="21"/>
          <w:highlight w:val="white"/>
        </w:rPr>
        <w:br/>
        <w:t xml:space="preserve">        else if (k == 0)</w:t>
      </w:r>
      <w:r>
        <w:rPr>
          <w:rFonts w:ascii="Courier New" w:eastAsia="Courier New" w:hAnsi="Courier New" w:cs="Courier New"/>
          <w:sz w:val="21"/>
          <w:szCs w:val="21"/>
          <w:highlight w:val="white"/>
        </w:rPr>
        <w:br/>
        <w:t xml:space="preserve">            direction =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sw2 = SW2_Read();                           // Get current switch state</w:t>
      </w:r>
      <w:r>
        <w:rPr>
          <w:rFonts w:ascii="Courier New" w:eastAsia="Courier New" w:hAnsi="Courier New" w:cs="Courier New"/>
          <w:sz w:val="21"/>
          <w:szCs w:val="21"/>
          <w:highlight w:val="white"/>
        </w:rPr>
        <w:br/>
        <w:t xml:space="preserve">        //sw3 = SW3_Read();                           // Get current switch state</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if (sw2 == 0 &amp;&amp; sw2_prev == 1)              // If Switch 2 button down event, decrease delay</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delay</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incr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if (sw3 == 0 &amp;&amp; sw3_prev == 1)              // If Switch 3 button down event, increase delay</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delay</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incr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sw2_prev = sw2;                         // Update previous sw2 state</w:t>
      </w:r>
      <w:r>
        <w:rPr>
          <w:rFonts w:ascii="Courier New" w:eastAsia="Courier New" w:hAnsi="Courier New" w:cs="Courier New"/>
          <w:sz w:val="21"/>
          <w:szCs w:val="21"/>
          <w:highlight w:val="white"/>
        </w:rPr>
        <w:br/>
        <w:t xml:space="preserve">        sw3_prev = sw3;                         // Update previous sw3 state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 Saturate delay to upper and lower limits</w:t>
      </w:r>
      <w:r>
        <w:rPr>
          <w:rFonts w:ascii="Courier New" w:eastAsia="Courier New" w:hAnsi="Courier New" w:cs="Courier New"/>
          <w:sz w:val="21"/>
          <w:szCs w:val="21"/>
          <w:highlight w:val="white"/>
        </w:rPr>
        <w:br/>
        <w:t xml:space="preserve">        if (delay &gt; </w:t>
      </w:r>
      <w:proofErr w:type="spellStart"/>
      <w:r>
        <w:rPr>
          <w:rFonts w:ascii="Courier New" w:eastAsia="Courier New" w:hAnsi="Courier New" w:cs="Courier New"/>
          <w:sz w:val="21"/>
          <w:szCs w:val="21"/>
          <w:highlight w:val="white"/>
        </w:rPr>
        <w:t>ulim</w:t>
      </w:r>
      <w:proofErr w:type="spellEnd"/>
      <w:r>
        <w:rPr>
          <w:rFonts w:ascii="Courier New" w:eastAsia="Courier New" w:hAnsi="Courier New" w:cs="Courier New"/>
          <w:sz w:val="21"/>
          <w:szCs w:val="21"/>
          <w:highlight w:val="white"/>
        </w:rPr>
        <w:t xml:space="preserve">) delay = </w:t>
      </w:r>
      <w:proofErr w:type="spellStart"/>
      <w:r>
        <w:rPr>
          <w:rFonts w:ascii="Courier New" w:eastAsia="Courier New" w:hAnsi="Courier New" w:cs="Courier New"/>
          <w:sz w:val="21"/>
          <w:szCs w:val="21"/>
          <w:highlight w:val="white"/>
        </w:rPr>
        <w:t>ulim</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if (delay &lt; </w:t>
      </w:r>
      <w:proofErr w:type="spellStart"/>
      <w:r>
        <w:rPr>
          <w:rFonts w:ascii="Courier New" w:eastAsia="Courier New" w:hAnsi="Courier New" w:cs="Courier New"/>
          <w:sz w:val="21"/>
          <w:szCs w:val="21"/>
          <w:highlight w:val="white"/>
        </w:rPr>
        <w:t>llim</w:t>
      </w:r>
      <w:proofErr w:type="spellEnd"/>
      <w:r>
        <w:rPr>
          <w:rFonts w:ascii="Courier New" w:eastAsia="Courier New" w:hAnsi="Courier New" w:cs="Courier New"/>
          <w:sz w:val="21"/>
          <w:szCs w:val="21"/>
          <w:highlight w:val="white"/>
        </w:rPr>
        <w:t xml:space="preserve">) delay = </w:t>
      </w:r>
      <w:proofErr w:type="spellStart"/>
      <w:r>
        <w:rPr>
          <w:rFonts w:ascii="Courier New" w:eastAsia="Courier New" w:hAnsi="Courier New" w:cs="Courier New"/>
          <w:sz w:val="21"/>
          <w:szCs w:val="21"/>
          <w:highlight w:val="white"/>
        </w:rPr>
        <w:t>llim</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 END OF FILE */</w:t>
      </w:r>
    </w:p>
    <w:p w:rsidR="00FE7E2D" w:rsidRDefault="00FE7E2D">
      <w:pPr>
        <w:spacing w:line="240" w:lineRule="auto"/>
      </w:pPr>
    </w:p>
    <w:tbl>
      <w:tblPr>
        <w:tblW w:w="9480" w:type="dxa"/>
        <w:tblLook w:val="04A0" w:firstRow="1" w:lastRow="0" w:firstColumn="1" w:lastColumn="0" w:noHBand="0" w:noVBand="1"/>
      </w:tblPr>
      <w:tblGrid>
        <w:gridCol w:w="4340"/>
        <w:gridCol w:w="3060"/>
        <w:gridCol w:w="960"/>
        <w:gridCol w:w="1120"/>
      </w:tblGrid>
      <w:tr w:rsidR="00E527BF" w:rsidRPr="00E527BF" w:rsidTr="00E527BF">
        <w:trPr>
          <w:trHeight w:val="255"/>
          <w:ins w:id="0" w:author="Larry Pearlstein" w:date="2017-11-30T23:13:00Z"/>
        </w:trPr>
        <w:tc>
          <w:tcPr>
            <w:tcW w:w="4340" w:type="dxa"/>
            <w:tcBorders>
              <w:top w:val="single" w:sz="8" w:space="0" w:color="auto"/>
              <w:left w:val="single" w:sz="8" w:space="0" w:color="auto"/>
              <w:bottom w:val="double" w:sz="6"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1" w:author="Larry Pearlstein" w:date="2017-11-30T23:13:00Z"/>
                <w:rFonts w:ascii="Calibri" w:eastAsia="Times New Roman" w:hAnsi="Calibri" w:cs="Times New Roman"/>
                <w:b/>
                <w:bCs/>
                <w:sz w:val="18"/>
                <w:szCs w:val="18"/>
                <w:lang w:val="en-US"/>
              </w:rPr>
            </w:pPr>
            <w:ins w:id="2" w:author="Larry Pearlstein" w:date="2017-11-30T23:13:00Z">
              <w:r w:rsidRPr="00E527BF">
                <w:rPr>
                  <w:rFonts w:ascii="Calibri" w:eastAsia="Times New Roman" w:hAnsi="Calibri" w:cs="Times New Roman"/>
                  <w:b/>
                  <w:bCs/>
                  <w:sz w:val="18"/>
                  <w:szCs w:val="18"/>
                  <w:lang w:val="en-US"/>
                </w:rPr>
                <w:t>Item</w:t>
              </w:r>
            </w:ins>
          </w:p>
        </w:tc>
        <w:tc>
          <w:tcPr>
            <w:tcW w:w="3060" w:type="dxa"/>
            <w:tcBorders>
              <w:top w:val="single" w:sz="8" w:space="0" w:color="auto"/>
              <w:left w:val="nil"/>
              <w:bottom w:val="double" w:sz="6"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3" w:author="Larry Pearlstein" w:date="2017-11-30T23:13:00Z"/>
                <w:rFonts w:ascii="Calibri" w:eastAsia="Times New Roman" w:hAnsi="Calibri" w:cs="Times New Roman"/>
                <w:b/>
                <w:bCs/>
                <w:sz w:val="18"/>
                <w:szCs w:val="18"/>
                <w:lang w:val="en-US"/>
              </w:rPr>
            </w:pPr>
            <w:ins w:id="4" w:author="Larry Pearlstein" w:date="2017-11-30T23:13:00Z">
              <w:r w:rsidRPr="00E527BF">
                <w:rPr>
                  <w:rFonts w:ascii="Calibri" w:eastAsia="Times New Roman" w:hAnsi="Calibri" w:cs="Times New Roman"/>
                  <w:b/>
                  <w:bCs/>
                  <w:sz w:val="18"/>
                  <w:szCs w:val="18"/>
                  <w:lang w:val="en-US"/>
                </w:rPr>
                <w:t>Expected</w:t>
              </w:r>
            </w:ins>
          </w:p>
        </w:tc>
        <w:tc>
          <w:tcPr>
            <w:tcW w:w="960" w:type="dxa"/>
            <w:tcBorders>
              <w:top w:val="single" w:sz="8" w:space="0" w:color="auto"/>
              <w:left w:val="nil"/>
              <w:bottom w:val="double" w:sz="6"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5" w:author="Larry Pearlstein" w:date="2017-11-30T23:13:00Z"/>
                <w:rFonts w:ascii="Calibri" w:eastAsia="Times New Roman" w:hAnsi="Calibri" w:cs="Times New Roman"/>
                <w:b/>
                <w:bCs/>
                <w:sz w:val="18"/>
                <w:szCs w:val="18"/>
                <w:lang w:val="en-US"/>
              </w:rPr>
            </w:pPr>
            <w:ins w:id="6" w:author="Larry Pearlstein" w:date="2017-11-30T23:13:00Z">
              <w:r w:rsidRPr="00E527BF">
                <w:rPr>
                  <w:rFonts w:ascii="Calibri" w:eastAsia="Times New Roman" w:hAnsi="Calibri" w:cs="Times New Roman"/>
                  <w:b/>
                  <w:bCs/>
                  <w:sz w:val="18"/>
                  <w:szCs w:val="18"/>
                  <w:lang w:val="en-US"/>
                </w:rPr>
                <w:t>Points</w:t>
              </w:r>
            </w:ins>
          </w:p>
        </w:tc>
        <w:tc>
          <w:tcPr>
            <w:tcW w:w="1120" w:type="dxa"/>
            <w:tcBorders>
              <w:top w:val="single" w:sz="8" w:space="0" w:color="auto"/>
              <w:left w:val="nil"/>
              <w:bottom w:val="double" w:sz="6" w:space="0" w:color="auto"/>
              <w:right w:val="single" w:sz="8"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7" w:author="Larry Pearlstein" w:date="2017-11-30T23:13:00Z"/>
                <w:rFonts w:ascii="Calibri" w:eastAsia="Times New Roman" w:hAnsi="Calibri" w:cs="Times New Roman"/>
                <w:b/>
                <w:bCs/>
                <w:sz w:val="18"/>
                <w:szCs w:val="18"/>
                <w:lang w:val="en-US"/>
              </w:rPr>
            </w:pPr>
            <w:ins w:id="8" w:author="Larry Pearlstein" w:date="2017-11-30T23:13:00Z">
              <w:r w:rsidRPr="00E527BF">
                <w:rPr>
                  <w:rFonts w:ascii="Calibri" w:eastAsia="Times New Roman" w:hAnsi="Calibri" w:cs="Times New Roman"/>
                  <w:b/>
                  <w:bCs/>
                  <w:sz w:val="18"/>
                  <w:szCs w:val="18"/>
                  <w:lang w:val="en-US"/>
                </w:rPr>
                <w:t>Pts. Available</w:t>
              </w:r>
            </w:ins>
          </w:p>
        </w:tc>
      </w:tr>
      <w:tr w:rsidR="00E527BF" w:rsidRPr="00E527BF" w:rsidTr="00E527BF">
        <w:trPr>
          <w:trHeight w:val="255"/>
          <w:ins w:id="9" w:author="Larry Pearlstein" w:date="2017-11-30T23:13: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10" w:author="Larry Pearlstein" w:date="2017-11-30T23:13:00Z"/>
                <w:rFonts w:ascii="Calibri" w:eastAsia="Times New Roman" w:hAnsi="Calibri" w:cs="Times New Roman"/>
                <w:sz w:val="18"/>
                <w:szCs w:val="18"/>
                <w:lang w:val="en-US"/>
              </w:rPr>
            </w:pPr>
            <w:ins w:id="11" w:author="Larry Pearlstein" w:date="2017-11-30T23:13:00Z">
              <w:r w:rsidRPr="00E527BF">
                <w:rPr>
                  <w:rFonts w:ascii="Calibri" w:eastAsia="Times New Roman" w:hAnsi="Calibri" w:cs="Times New Roman"/>
                  <w:sz w:val="18"/>
                  <w:szCs w:val="18"/>
                  <w:lang w:val="en-US"/>
                </w:rPr>
                <w:t>Cover sheet</w:t>
              </w:r>
            </w:ins>
          </w:p>
        </w:tc>
        <w:tc>
          <w:tcPr>
            <w:tcW w:w="3060" w:type="dxa"/>
            <w:tcBorders>
              <w:top w:val="nil"/>
              <w:left w:val="nil"/>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12" w:author="Larry Pearlstein" w:date="2017-11-30T23:13:00Z"/>
                <w:rFonts w:ascii="Calibri" w:eastAsia="Times New Roman" w:hAnsi="Calibri" w:cs="Times New Roman"/>
                <w:sz w:val="18"/>
                <w:szCs w:val="18"/>
                <w:lang w:val="en-US"/>
              </w:rPr>
            </w:pPr>
            <w:ins w:id="13" w:author="Larry Pearlstein" w:date="2017-11-30T23:13:00Z">
              <w:r w:rsidRPr="00E527BF">
                <w:rPr>
                  <w:rFonts w:ascii="Calibri" w:eastAsia="Times New Roman" w:hAnsi="Calibri" w:cs="Times New Roman"/>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14" w:author="Larry Pearlstein" w:date="2017-11-30T23:13:00Z"/>
                <w:rFonts w:ascii="Calibri" w:eastAsia="Times New Roman" w:hAnsi="Calibri" w:cs="Times New Roman"/>
                <w:sz w:val="18"/>
                <w:szCs w:val="18"/>
                <w:lang w:val="en-US"/>
              </w:rPr>
            </w:pPr>
            <w:ins w:id="15" w:author="Larry Pearlstein" w:date="2017-11-30T23:13:00Z">
              <w:r w:rsidRPr="00E527BF">
                <w:rPr>
                  <w:rFonts w:ascii="Calibri" w:eastAsia="Times New Roman" w:hAnsi="Calibri" w:cs="Times New Roman"/>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16" w:author="Larry Pearlstein" w:date="2017-11-30T23:13:00Z"/>
                <w:rFonts w:ascii="Calibri" w:eastAsia="Times New Roman" w:hAnsi="Calibri" w:cs="Times New Roman"/>
                <w:sz w:val="18"/>
                <w:szCs w:val="18"/>
                <w:lang w:val="en-US"/>
              </w:rPr>
            </w:pPr>
            <w:ins w:id="17" w:author="Larry Pearlstein" w:date="2017-11-30T23:13:00Z">
              <w:r w:rsidRPr="00E527BF">
                <w:rPr>
                  <w:rFonts w:ascii="Calibri" w:eastAsia="Times New Roman" w:hAnsi="Calibri" w:cs="Times New Roman"/>
                  <w:sz w:val="18"/>
                  <w:szCs w:val="18"/>
                  <w:lang w:val="en-US"/>
                </w:rPr>
                <w:t>0.5</w:t>
              </w:r>
            </w:ins>
          </w:p>
        </w:tc>
      </w:tr>
      <w:tr w:rsidR="00E527BF" w:rsidRPr="00E527BF" w:rsidTr="00E527BF">
        <w:trPr>
          <w:trHeight w:val="480"/>
          <w:ins w:id="18" w:author="Larry Pearlstein" w:date="2017-11-30T23:13: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19" w:author="Larry Pearlstein" w:date="2017-11-30T23:13:00Z"/>
                <w:rFonts w:ascii="Calibri" w:eastAsia="Times New Roman" w:hAnsi="Calibri" w:cs="Times New Roman"/>
                <w:sz w:val="18"/>
                <w:szCs w:val="18"/>
                <w:lang w:val="en-US"/>
              </w:rPr>
            </w:pPr>
            <w:ins w:id="20" w:author="Larry Pearlstein" w:date="2017-11-30T23:13:00Z">
              <w:r w:rsidRPr="00E527BF">
                <w:rPr>
                  <w:rFonts w:ascii="Calibri" w:eastAsia="Times New Roman" w:hAnsi="Calibri" w:cs="Times New Roman"/>
                  <w:sz w:val="18"/>
                  <w:szCs w:val="18"/>
                  <w:lang w:val="en-US"/>
                </w:rPr>
                <w:t>Flowchart - foreground thread</w:t>
              </w:r>
            </w:ins>
          </w:p>
        </w:tc>
        <w:tc>
          <w:tcPr>
            <w:tcW w:w="3060" w:type="dxa"/>
            <w:tcBorders>
              <w:top w:val="nil"/>
              <w:left w:val="nil"/>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21" w:author="Larry Pearlstein" w:date="2017-11-30T23:13:00Z"/>
                <w:rFonts w:ascii="Calibri" w:eastAsia="Times New Roman" w:hAnsi="Calibri" w:cs="Times New Roman"/>
                <w:sz w:val="18"/>
                <w:szCs w:val="18"/>
                <w:lang w:val="en-US"/>
              </w:rPr>
            </w:pPr>
            <w:proofErr w:type="spellStart"/>
            <w:ins w:id="22" w:author="Larry Pearlstein" w:date="2017-11-30T23:13:00Z">
              <w:r w:rsidRPr="00E527BF">
                <w:rPr>
                  <w:rFonts w:ascii="Calibri" w:eastAsia="Times New Roman" w:hAnsi="Calibri" w:cs="Times New Roman"/>
                  <w:sz w:val="18"/>
                  <w:szCs w:val="18"/>
                  <w:lang w:val="en-US"/>
                </w:rPr>
                <w:t>Init</w:t>
              </w:r>
              <w:proofErr w:type="spellEnd"/>
              <w:r w:rsidRPr="00E527BF">
                <w:rPr>
                  <w:rFonts w:ascii="Calibri" w:eastAsia="Times New Roman" w:hAnsi="Calibri" w:cs="Times New Roman"/>
                  <w:sz w:val="18"/>
                  <w:szCs w:val="18"/>
                  <w:lang w:val="en-US"/>
                </w:rPr>
                <w:t xml:space="preserve"> - forever </w:t>
              </w:r>
              <w:proofErr w:type="gramStart"/>
              <w:r w:rsidRPr="00E527BF">
                <w:rPr>
                  <w:rFonts w:ascii="Calibri" w:eastAsia="Times New Roman" w:hAnsi="Calibri" w:cs="Times New Roman"/>
                  <w:sz w:val="18"/>
                  <w:szCs w:val="18"/>
                  <w:lang w:val="en-US"/>
                </w:rPr>
                <w:t>{ stuff</w:t>
              </w:r>
              <w:proofErr w:type="gramEnd"/>
              <w:r w:rsidRPr="00E527BF">
                <w:rPr>
                  <w:rFonts w:ascii="Calibri" w:eastAsia="Times New Roman" w:hAnsi="Calibri" w:cs="Times New Roman"/>
                  <w:sz w:val="18"/>
                  <w:szCs w:val="18"/>
                  <w:lang w:val="en-US"/>
                </w:rPr>
                <w:t>, wait until timer, rearm timer, stuff)</w:t>
              </w:r>
            </w:ins>
          </w:p>
        </w:tc>
        <w:tc>
          <w:tcPr>
            <w:tcW w:w="960" w:type="dxa"/>
            <w:tcBorders>
              <w:top w:val="nil"/>
              <w:left w:val="nil"/>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23" w:author="Larry Pearlstein" w:date="2017-11-30T23:13:00Z"/>
                <w:rFonts w:ascii="Calibri" w:eastAsia="Times New Roman" w:hAnsi="Calibri" w:cs="Times New Roman"/>
                <w:sz w:val="18"/>
                <w:szCs w:val="18"/>
                <w:lang w:val="en-US"/>
              </w:rPr>
            </w:pPr>
            <w:ins w:id="24" w:author="Larry Pearlstein" w:date="2017-11-30T23:13:00Z">
              <w:r w:rsidRPr="00E527BF">
                <w:rPr>
                  <w:rFonts w:ascii="Calibri" w:eastAsia="Times New Roman" w:hAnsi="Calibri" w:cs="Times New Roman"/>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25" w:author="Larry Pearlstein" w:date="2017-11-30T23:13:00Z"/>
                <w:rFonts w:ascii="Calibri" w:eastAsia="Times New Roman" w:hAnsi="Calibri" w:cs="Times New Roman"/>
                <w:sz w:val="18"/>
                <w:szCs w:val="18"/>
                <w:lang w:val="en-US"/>
              </w:rPr>
            </w:pPr>
            <w:ins w:id="26" w:author="Larry Pearlstein" w:date="2017-11-30T23:13:00Z">
              <w:r w:rsidRPr="00E527BF">
                <w:rPr>
                  <w:rFonts w:ascii="Calibri" w:eastAsia="Times New Roman" w:hAnsi="Calibri" w:cs="Times New Roman"/>
                  <w:sz w:val="18"/>
                  <w:szCs w:val="18"/>
                  <w:lang w:val="en-US"/>
                </w:rPr>
                <w:t>1</w:t>
              </w:r>
            </w:ins>
          </w:p>
        </w:tc>
      </w:tr>
      <w:tr w:rsidR="00E527BF" w:rsidRPr="00E527BF" w:rsidTr="00E527BF">
        <w:trPr>
          <w:trHeight w:val="480"/>
          <w:ins w:id="27" w:author="Larry Pearlstein" w:date="2017-11-30T23:13: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28" w:author="Larry Pearlstein" w:date="2017-11-30T23:13:00Z"/>
                <w:rFonts w:ascii="Calibri" w:eastAsia="Times New Roman" w:hAnsi="Calibri" w:cs="Times New Roman"/>
                <w:sz w:val="18"/>
                <w:szCs w:val="18"/>
                <w:lang w:val="en-US"/>
              </w:rPr>
            </w:pPr>
            <w:ins w:id="29" w:author="Larry Pearlstein" w:date="2017-11-30T23:13:00Z">
              <w:r w:rsidRPr="00E527BF">
                <w:rPr>
                  <w:rFonts w:ascii="Calibri" w:eastAsia="Times New Roman" w:hAnsi="Calibri" w:cs="Times New Roman"/>
                  <w:sz w:val="18"/>
                  <w:szCs w:val="18"/>
                  <w:lang w:val="en-US"/>
                </w:rPr>
                <w:t>Flowchart - DIG IN ISR thread</w:t>
              </w:r>
            </w:ins>
          </w:p>
        </w:tc>
        <w:tc>
          <w:tcPr>
            <w:tcW w:w="3060" w:type="dxa"/>
            <w:tcBorders>
              <w:top w:val="nil"/>
              <w:left w:val="nil"/>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30" w:author="Larry Pearlstein" w:date="2017-11-30T23:13:00Z"/>
                <w:rFonts w:ascii="Calibri" w:eastAsia="Times New Roman" w:hAnsi="Calibri" w:cs="Times New Roman"/>
                <w:sz w:val="18"/>
                <w:szCs w:val="18"/>
                <w:lang w:val="en-US"/>
              </w:rPr>
            </w:pPr>
            <w:ins w:id="31" w:author="Larry Pearlstein" w:date="2017-11-30T23:13:00Z">
              <w:r w:rsidRPr="00E527BF">
                <w:rPr>
                  <w:rFonts w:ascii="Calibri" w:eastAsia="Times New Roman" w:hAnsi="Calibri" w:cs="Times New Roman"/>
                  <w:sz w:val="18"/>
                  <w:szCs w:val="18"/>
                  <w:lang w:val="en-US"/>
                </w:rPr>
                <w:t>Read DIG IN, write DIG out, clear pin interrupt</w:t>
              </w:r>
            </w:ins>
          </w:p>
        </w:tc>
        <w:tc>
          <w:tcPr>
            <w:tcW w:w="960" w:type="dxa"/>
            <w:tcBorders>
              <w:top w:val="nil"/>
              <w:left w:val="nil"/>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32" w:author="Larry Pearlstein" w:date="2017-11-30T23:13:00Z"/>
                <w:rFonts w:ascii="Calibri" w:eastAsia="Times New Roman" w:hAnsi="Calibri" w:cs="Times New Roman"/>
                <w:sz w:val="18"/>
                <w:szCs w:val="18"/>
                <w:lang w:val="en-US"/>
              </w:rPr>
            </w:pPr>
            <w:ins w:id="33" w:author="Larry Pearlstein" w:date="2017-11-30T23:13:00Z">
              <w:r w:rsidRPr="00E527BF">
                <w:rPr>
                  <w:rFonts w:ascii="Calibri" w:eastAsia="Times New Roman" w:hAnsi="Calibri" w:cs="Times New Roman"/>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34" w:author="Larry Pearlstein" w:date="2017-11-30T23:13:00Z"/>
                <w:rFonts w:ascii="Calibri" w:eastAsia="Times New Roman" w:hAnsi="Calibri" w:cs="Times New Roman"/>
                <w:sz w:val="18"/>
                <w:szCs w:val="18"/>
                <w:lang w:val="en-US"/>
              </w:rPr>
            </w:pPr>
            <w:ins w:id="35" w:author="Larry Pearlstein" w:date="2017-11-30T23:13:00Z">
              <w:r w:rsidRPr="00E527BF">
                <w:rPr>
                  <w:rFonts w:ascii="Calibri" w:eastAsia="Times New Roman" w:hAnsi="Calibri" w:cs="Times New Roman"/>
                  <w:sz w:val="18"/>
                  <w:szCs w:val="18"/>
                  <w:lang w:val="en-US"/>
                </w:rPr>
                <w:t>1</w:t>
              </w:r>
            </w:ins>
          </w:p>
        </w:tc>
      </w:tr>
      <w:tr w:rsidR="00E527BF" w:rsidRPr="00E527BF" w:rsidTr="00E527BF">
        <w:trPr>
          <w:trHeight w:val="240"/>
          <w:ins w:id="36" w:author="Larry Pearlstein" w:date="2017-11-30T23:13: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37" w:author="Larry Pearlstein" w:date="2017-11-30T23:13:00Z"/>
                <w:rFonts w:ascii="Calibri" w:eastAsia="Times New Roman" w:hAnsi="Calibri" w:cs="Times New Roman"/>
                <w:sz w:val="18"/>
                <w:szCs w:val="18"/>
                <w:lang w:val="en-US"/>
              </w:rPr>
            </w:pPr>
            <w:ins w:id="38" w:author="Larry Pearlstein" w:date="2017-11-30T23:13:00Z">
              <w:r w:rsidRPr="00E527BF">
                <w:rPr>
                  <w:rFonts w:ascii="Calibri" w:eastAsia="Times New Roman" w:hAnsi="Calibri" w:cs="Times New Roman"/>
                  <w:sz w:val="18"/>
                  <w:szCs w:val="18"/>
                  <w:lang w:val="en-US"/>
                </w:rPr>
                <w:t>Flowchart - Timer ISR thread</w:t>
              </w:r>
            </w:ins>
          </w:p>
        </w:tc>
        <w:tc>
          <w:tcPr>
            <w:tcW w:w="3060" w:type="dxa"/>
            <w:tcBorders>
              <w:top w:val="nil"/>
              <w:left w:val="nil"/>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39" w:author="Larry Pearlstein" w:date="2017-11-30T23:13:00Z"/>
                <w:rFonts w:ascii="Calibri" w:eastAsia="Times New Roman" w:hAnsi="Calibri" w:cs="Times New Roman"/>
                <w:sz w:val="18"/>
                <w:szCs w:val="18"/>
                <w:lang w:val="en-US"/>
              </w:rPr>
            </w:pPr>
            <w:ins w:id="40" w:author="Larry Pearlstein" w:date="2017-11-30T23:13:00Z">
              <w:r w:rsidRPr="00E527BF">
                <w:rPr>
                  <w:rFonts w:ascii="Calibri" w:eastAsia="Times New Roman" w:hAnsi="Calibri" w:cs="Times New Roman"/>
                  <w:sz w:val="18"/>
                  <w:szCs w:val="18"/>
                  <w:lang w:val="en-US"/>
                </w:rPr>
                <w:t xml:space="preserve">set </w:t>
              </w:r>
              <w:proofErr w:type="spellStart"/>
              <w:r w:rsidRPr="00E527BF">
                <w:rPr>
                  <w:rFonts w:ascii="Calibri" w:eastAsia="Times New Roman" w:hAnsi="Calibri" w:cs="Times New Roman"/>
                  <w:sz w:val="18"/>
                  <w:szCs w:val="18"/>
                  <w:lang w:val="en-US"/>
                </w:rPr>
                <w:t>timer_flag</w:t>
              </w:r>
              <w:proofErr w:type="spellEnd"/>
            </w:ins>
          </w:p>
        </w:tc>
        <w:tc>
          <w:tcPr>
            <w:tcW w:w="960" w:type="dxa"/>
            <w:tcBorders>
              <w:top w:val="nil"/>
              <w:left w:val="nil"/>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41" w:author="Larry Pearlstein" w:date="2017-11-30T23:13:00Z"/>
                <w:rFonts w:ascii="Calibri" w:eastAsia="Times New Roman" w:hAnsi="Calibri" w:cs="Times New Roman"/>
                <w:sz w:val="18"/>
                <w:szCs w:val="18"/>
                <w:lang w:val="en-US"/>
              </w:rPr>
            </w:pPr>
            <w:ins w:id="42" w:author="Larry Pearlstein" w:date="2017-11-30T23:13:00Z">
              <w:r w:rsidRPr="00E527BF">
                <w:rPr>
                  <w:rFonts w:ascii="Calibri" w:eastAsia="Times New Roman" w:hAnsi="Calibri" w:cs="Times New Roman"/>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43" w:author="Larry Pearlstein" w:date="2017-11-30T23:13:00Z"/>
                <w:rFonts w:ascii="Calibri" w:eastAsia="Times New Roman" w:hAnsi="Calibri" w:cs="Times New Roman"/>
                <w:sz w:val="18"/>
                <w:szCs w:val="18"/>
                <w:lang w:val="en-US"/>
              </w:rPr>
            </w:pPr>
            <w:ins w:id="44" w:author="Larry Pearlstein" w:date="2017-11-30T23:13:00Z">
              <w:r w:rsidRPr="00E527BF">
                <w:rPr>
                  <w:rFonts w:ascii="Calibri" w:eastAsia="Times New Roman" w:hAnsi="Calibri" w:cs="Times New Roman"/>
                  <w:sz w:val="18"/>
                  <w:szCs w:val="18"/>
                  <w:lang w:val="en-US"/>
                </w:rPr>
                <w:t>1</w:t>
              </w:r>
            </w:ins>
          </w:p>
        </w:tc>
      </w:tr>
      <w:tr w:rsidR="00E527BF" w:rsidRPr="00E527BF" w:rsidTr="00E527BF">
        <w:trPr>
          <w:trHeight w:val="240"/>
          <w:ins w:id="45" w:author="Larry Pearlstein" w:date="2017-11-30T23:13: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46" w:author="Larry Pearlstein" w:date="2017-11-30T23:13:00Z"/>
                <w:rFonts w:ascii="Calibri" w:eastAsia="Times New Roman" w:hAnsi="Calibri" w:cs="Times New Roman"/>
                <w:sz w:val="18"/>
                <w:szCs w:val="18"/>
                <w:lang w:val="en-US"/>
              </w:rPr>
            </w:pPr>
            <w:ins w:id="47" w:author="Larry Pearlstein" w:date="2017-11-30T23:13:00Z">
              <w:r w:rsidRPr="00E527BF">
                <w:rPr>
                  <w:rFonts w:ascii="Calibri" w:eastAsia="Times New Roman" w:hAnsi="Calibri" w:cs="Times New Roman"/>
                  <w:sz w:val="18"/>
                  <w:szCs w:val="18"/>
                  <w:lang w:val="en-US"/>
                </w:rPr>
                <w:t>Table - measurements of latency</w:t>
              </w:r>
            </w:ins>
          </w:p>
        </w:tc>
        <w:tc>
          <w:tcPr>
            <w:tcW w:w="3060" w:type="dxa"/>
            <w:tcBorders>
              <w:top w:val="nil"/>
              <w:left w:val="nil"/>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48" w:author="Larry Pearlstein" w:date="2017-11-30T23:13:00Z"/>
                <w:rFonts w:ascii="Calibri" w:eastAsia="Times New Roman" w:hAnsi="Calibri" w:cs="Times New Roman"/>
                <w:sz w:val="18"/>
                <w:szCs w:val="18"/>
                <w:lang w:val="en-US"/>
              </w:rPr>
            </w:pPr>
            <w:ins w:id="49" w:author="Larry Pearlstein" w:date="2017-11-30T23:13:00Z">
              <w:r w:rsidRPr="00E527BF">
                <w:rPr>
                  <w:rFonts w:ascii="Calibri" w:eastAsia="Times New Roman" w:hAnsi="Calibri" w:cs="Times New Roman"/>
                  <w:sz w:val="18"/>
                  <w:szCs w:val="18"/>
                  <w:lang w:val="en-US"/>
                </w:rPr>
                <w:t xml:space="preserve">at sq. wave freq. of 100 </w:t>
              </w:r>
              <w:proofErr w:type="spellStart"/>
              <w:r w:rsidRPr="00E527BF">
                <w:rPr>
                  <w:rFonts w:ascii="Calibri" w:eastAsia="Times New Roman" w:hAnsi="Calibri" w:cs="Times New Roman"/>
                  <w:sz w:val="18"/>
                  <w:szCs w:val="18"/>
                  <w:lang w:val="en-US"/>
                </w:rPr>
                <w:t>KHz</w:t>
              </w:r>
              <w:proofErr w:type="spellEnd"/>
              <w:r w:rsidRPr="00E527BF">
                <w:rPr>
                  <w:rFonts w:ascii="Calibri" w:eastAsia="Times New Roman" w:hAnsi="Calibri" w:cs="Times New Roman"/>
                  <w:sz w:val="18"/>
                  <w:szCs w:val="18"/>
                  <w:lang w:val="en-US"/>
                </w:rPr>
                <w:t xml:space="preserve">, 180 </w:t>
              </w:r>
              <w:proofErr w:type="spellStart"/>
              <w:r w:rsidRPr="00E527BF">
                <w:rPr>
                  <w:rFonts w:ascii="Calibri" w:eastAsia="Times New Roman" w:hAnsi="Calibri" w:cs="Times New Roman"/>
                  <w:sz w:val="18"/>
                  <w:szCs w:val="18"/>
                  <w:lang w:val="en-US"/>
                </w:rPr>
                <w:t>KHz</w:t>
              </w:r>
              <w:proofErr w:type="spellEnd"/>
            </w:ins>
          </w:p>
        </w:tc>
        <w:tc>
          <w:tcPr>
            <w:tcW w:w="960" w:type="dxa"/>
            <w:tcBorders>
              <w:top w:val="nil"/>
              <w:left w:val="nil"/>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50" w:author="Larry Pearlstein" w:date="2017-11-30T23:13:00Z"/>
                <w:rFonts w:ascii="Calibri" w:eastAsia="Times New Roman" w:hAnsi="Calibri" w:cs="Times New Roman"/>
                <w:sz w:val="18"/>
                <w:szCs w:val="18"/>
                <w:lang w:val="en-US"/>
              </w:rPr>
            </w:pPr>
            <w:ins w:id="51" w:author="Larry Pearlstein" w:date="2017-11-30T23:13:00Z">
              <w:r w:rsidRPr="00E527BF">
                <w:rPr>
                  <w:rFonts w:ascii="Calibri" w:eastAsia="Times New Roman" w:hAnsi="Calibri" w:cs="Times New Roman"/>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52" w:author="Larry Pearlstein" w:date="2017-11-30T23:13:00Z"/>
                <w:rFonts w:ascii="Calibri" w:eastAsia="Times New Roman" w:hAnsi="Calibri" w:cs="Times New Roman"/>
                <w:sz w:val="18"/>
                <w:szCs w:val="18"/>
                <w:lang w:val="en-US"/>
              </w:rPr>
            </w:pPr>
            <w:ins w:id="53" w:author="Larry Pearlstein" w:date="2017-11-30T23:13:00Z">
              <w:r w:rsidRPr="00E527BF">
                <w:rPr>
                  <w:rFonts w:ascii="Calibri" w:eastAsia="Times New Roman" w:hAnsi="Calibri" w:cs="Times New Roman"/>
                  <w:sz w:val="18"/>
                  <w:szCs w:val="18"/>
                  <w:lang w:val="en-US"/>
                </w:rPr>
                <w:t>0.5</w:t>
              </w:r>
            </w:ins>
          </w:p>
        </w:tc>
      </w:tr>
      <w:tr w:rsidR="00E527BF" w:rsidRPr="00E527BF" w:rsidTr="00E527BF">
        <w:trPr>
          <w:trHeight w:val="720"/>
          <w:ins w:id="54" w:author="Larry Pearlstein" w:date="2017-11-30T23:13: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55" w:author="Larry Pearlstein" w:date="2017-11-30T23:13:00Z"/>
                <w:rFonts w:ascii="Calibri" w:eastAsia="Times New Roman" w:hAnsi="Calibri" w:cs="Times New Roman"/>
                <w:sz w:val="18"/>
                <w:szCs w:val="18"/>
                <w:lang w:val="en-US"/>
              </w:rPr>
            </w:pPr>
            <w:ins w:id="56" w:author="Larry Pearlstein" w:date="2017-11-30T23:13:00Z">
              <w:r w:rsidRPr="00E527BF">
                <w:rPr>
                  <w:rFonts w:ascii="Calibri" w:eastAsia="Times New Roman" w:hAnsi="Calibri" w:cs="Times New Roman"/>
                  <w:sz w:val="18"/>
                  <w:szCs w:val="18"/>
                  <w:lang w:val="en-US"/>
                </w:rPr>
                <w:t>Description of animation speed vs. clock rate</w:t>
              </w:r>
            </w:ins>
          </w:p>
        </w:tc>
        <w:tc>
          <w:tcPr>
            <w:tcW w:w="3060" w:type="dxa"/>
            <w:tcBorders>
              <w:top w:val="nil"/>
              <w:left w:val="nil"/>
              <w:bottom w:val="single" w:sz="4"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57" w:author="Larry Pearlstein" w:date="2017-11-30T23:13:00Z"/>
                <w:rFonts w:ascii="Calibri" w:eastAsia="Times New Roman" w:hAnsi="Calibri" w:cs="Times New Roman"/>
                <w:sz w:val="18"/>
                <w:szCs w:val="18"/>
                <w:lang w:val="en-US"/>
              </w:rPr>
            </w:pPr>
            <w:ins w:id="58" w:author="Larry Pearlstein" w:date="2017-11-30T23:13:00Z">
              <w:r w:rsidRPr="00E527BF">
                <w:rPr>
                  <w:rFonts w:ascii="Calibri" w:eastAsia="Times New Roman" w:hAnsi="Calibri" w:cs="Times New Roman"/>
                  <w:sz w:val="18"/>
                  <w:szCs w:val="18"/>
                  <w:lang w:val="en-US"/>
                </w:rPr>
                <w:t>Animation speed is virtually constant regardless of clock rate, until system fails</w:t>
              </w:r>
            </w:ins>
          </w:p>
        </w:tc>
        <w:tc>
          <w:tcPr>
            <w:tcW w:w="960" w:type="dxa"/>
            <w:tcBorders>
              <w:top w:val="nil"/>
              <w:left w:val="nil"/>
              <w:bottom w:val="single" w:sz="4"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59" w:author="Larry Pearlstein" w:date="2017-11-30T23:13:00Z"/>
                <w:rFonts w:ascii="Calibri" w:eastAsia="Times New Roman" w:hAnsi="Calibri" w:cs="Times New Roman"/>
                <w:sz w:val="18"/>
                <w:szCs w:val="18"/>
                <w:lang w:val="en-US"/>
              </w:rPr>
            </w:pPr>
            <w:ins w:id="60" w:author="Larry Pearlstein" w:date="2017-11-30T23:13:00Z">
              <w:r w:rsidRPr="00E527BF">
                <w:rPr>
                  <w:rFonts w:ascii="Calibri" w:eastAsia="Times New Roman" w:hAnsi="Calibri" w:cs="Times New Roman"/>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61" w:author="Larry Pearlstein" w:date="2017-11-30T23:13:00Z"/>
                <w:rFonts w:ascii="Calibri" w:eastAsia="Times New Roman" w:hAnsi="Calibri" w:cs="Times New Roman"/>
                <w:sz w:val="18"/>
                <w:szCs w:val="18"/>
                <w:lang w:val="en-US"/>
              </w:rPr>
            </w:pPr>
            <w:ins w:id="62" w:author="Larry Pearlstein" w:date="2017-11-30T23:13:00Z">
              <w:r w:rsidRPr="00E527BF">
                <w:rPr>
                  <w:rFonts w:ascii="Calibri" w:eastAsia="Times New Roman" w:hAnsi="Calibri" w:cs="Times New Roman"/>
                  <w:sz w:val="18"/>
                  <w:szCs w:val="18"/>
                  <w:lang w:val="en-US"/>
                </w:rPr>
                <w:t>0.5</w:t>
              </w:r>
            </w:ins>
          </w:p>
        </w:tc>
      </w:tr>
      <w:tr w:rsidR="00E527BF" w:rsidRPr="00E527BF" w:rsidTr="00E527BF">
        <w:trPr>
          <w:trHeight w:val="480"/>
          <w:ins w:id="63" w:author="Larry Pearlstein" w:date="2017-11-30T23:13:00Z"/>
        </w:trPr>
        <w:tc>
          <w:tcPr>
            <w:tcW w:w="4340" w:type="dxa"/>
            <w:tcBorders>
              <w:top w:val="nil"/>
              <w:left w:val="single" w:sz="8" w:space="0" w:color="auto"/>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64" w:author="Larry Pearlstein" w:date="2017-11-30T23:13:00Z"/>
                <w:rFonts w:ascii="Calibri" w:eastAsia="Times New Roman" w:hAnsi="Calibri" w:cs="Times New Roman"/>
                <w:sz w:val="18"/>
                <w:szCs w:val="18"/>
                <w:lang w:val="en-US"/>
              </w:rPr>
            </w:pPr>
            <w:ins w:id="65" w:author="Larry Pearlstein" w:date="2017-11-30T23:13:00Z">
              <w:r w:rsidRPr="00E527BF">
                <w:rPr>
                  <w:rFonts w:ascii="Calibri" w:eastAsia="Times New Roman" w:hAnsi="Calibri" w:cs="Times New Roman"/>
                  <w:sz w:val="18"/>
                  <w:szCs w:val="18"/>
                  <w:lang w:val="en-US"/>
                </w:rPr>
                <w:t>Screen shot one waveform, overlaid with reference lines showing latency measurement</w:t>
              </w:r>
            </w:ins>
          </w:p>
        </w:tc>
        <w:tc>
          <w:tcPr>
            <w:tcW w:w="3060" w:type="dxa"/>
            <w:tcBorders>
              <w:top w:val="nil"/>
              <w:left w:val="nil"/>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66" w:author="Larry Pearlstein" w:date="2017-11-30T23:13:00Z"/>
                <w:rFonts w:ascii="Calibri" w:eastAsia="Times New Roman" w:hAnsi="Calibri" w:cs="Times New Roman"/>
                <w:sz w:val="18"/>
                <w:szCs w:val="18"/>
                <w:lang w:val="en-US"/>
              </w:rPr>
            </w:pPr>
            <w:ins w:id="67" w:author="Larry Pearlstein" w:date="2017-11-30T23:13:00Z">
              <w:r w:rsidRPr="00E527BF">
                <w:rPr>
                  <w:rFonts w:ascii="Calibri" w:eastAsia="Times New Roman" w:hAnsi="Calibri" w:cs="Times New Roman"/>
                  <w:sz w:val="18"/>
                  <w:szCs w:val="18"/>
                  <w:lang w:val="en-US"/>
                </w:rPr>
                <w:t>With volts/div, us/div</w:t>
              </w:r>
            </w:ins>
          </w:p>
        </w:tc>
        <w:tc>
          <w:tcPr>
            <w:tcW w:w="960" w:type="dxa"/>
            <w:tcBorders>
              <w:top w:val="nil"/>
              <w:left w:val="nil"/>
              <w:bottom w:val="nil"/>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68" w:author="Larry Pearlstein" w:date="2017-11-30T23:13:00Z"/>
                <w:rFonts w:ascii="Calibri" w:eastAsia="Times New Roman" w:hAnsi="Calibri" w:cs="Times New Roman"/>
                <w:sz w:val="18"/>
                <w:szCs w:val="18"/>
                <w:lang w:val="en-US"/>
              </w:rPr>
            </w:pPr>
            <w:ins w:id="69" w:author="Larry Pearlstein" w:date="2017-11-30T23:13:00Z">
              <w:r w:rsidRPr="00E527BF">
                <w:rPr>
                  <w:rFonts w:ascii="Calibri" w:eastAsia="Times New Roman" w:hAnsi="Calibri" w:cs="Times New Roman"/>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70" w:author="Larry Pearlstein" w:date="2017-11-30T23:13:00Z"/>
                <w:rFonts w:ascii="Calibri" w:eastAsia="Times New Roman" w:hAnsi="Calibri" w:cs="Times New Roman"/>
                <w:sz w:val="18"/>
                <w:szCs w:val="18"/>
                <w:lang w:val="en-US"/>
              </w:rPr>
            </w:pPr>
            <w:ins w:id="71" w:author="Larry Pearlstein" w:date="2017-11-30T23:13:00Z">
              <w:r w:rsidRPr="00E527BF">
                <w:rPr>
                  <w:rFonts w:ascii="Calibri" w:eastAsia="Times New Roman" w:hAnsi="Calibri" w:cs="Times New Roman"/>
                  <w:sz w:val="18"/>
                  <w:szCs w:val="18"/>
                  <w:lang w:val="en-US"/>
                </w:rPr>
                <w:t>1</w:t>
              </w:r>
            </w:ins>
          </w:p>
        </w:tc>
      </w:tr>
      <w:tr w:rsidR="00E527BF" w:rsidRPr="00E527BF" w:rsidTr="00E527BF">
        <w:trPr>
          <w:trHeight w:val="240"/>
          <w:ins w:id="72" w:author="Larry Pearlstein" w:date="2017-11-30T23:13: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73" w:author="Larry Pearlstein" w:date="2017-11-30T23:13:00Z"/>
                <w:rFonts w:ascii="Calibri" w:eastAsia="Times New Roman" w:hAnsi="Calibri" w:cs="Times New Roman"/>
                <w:sz w:val="18"/>
                <w:szCs w:val="18"/>
                <w:lang w:val="en-US"/>
              </w:rPr>
            </w:pPr>
            <w:ins w:id="74" w:author="Larry Pearlstein" w:date="2017-11-30T23:13:00Z">
              <w:r w:rsidRPr="00E527BF">
                <w:rPr>
                  <w:rFonts w:ascii="Calibri" w:eastAsia="Times New Roman" w:hAnsi="Calibri" w:cs="Times New Roman"/>
                  <w:sz w:val="18"/>
                  <w:szCs w:val="18"/>
                  <w:lang w:val="en-US"/>
                </w:rPr>
                <w:t>What time delay, using equations?</w:t>
              </w:r>
            </w:ins>
          </w:p>
        </w:tc>
        <w:tc>
          <w:tcPr>
            <w:tcW w:w="3060" w:type="dxa"/>
            <w:tcBorders>
              <w:top w:val="single" w:sz="4" w:space="0" w:color="auto"/>
              <w:left w:val="nil"/>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75" w:author="Larry Pearlstein" w:date="2017-11-30T23:13:00Z"/>
                <w:rFonts w:ascii="Calibri" w:eastAsia="Times New Roman" w:hAnsi="Calibri" w:cs="Times New Roman"/>
                <w:sz w:val="18"/>
                <w:szCs w:val="18"/>
                <w:lang w:val="en-US"/>
              </w:rPr>
            </w:pPr>
            <w:ins w:id="76" w:author="Larry Pearlstein" w:date="2017-11-30T23:13:00Z">
              <w:r w:rsidRPr="00E527BF">
                <w:rPr>
                  <w:rFonts w:ascii="Calibri" w:eastAsia="Times New Roman" w:hAnsi="Calibri" w:cs="Times New Roman"/>
                  <w:sz w:val="18"/>
                  <w:szCs w:val="18"/>
                  <w:lang w:val="en-US"/>
                </w:rPr>
                <w:t xml:space="preserve">33 </w:t>
              </w:r>
              <w:proofErr w:type="spellStart"/>
              <w:r w:rsidRPr="00E527BF">
                <w:rPr>
                  <w:rFonts w:ascii="Calibri" w:eastAsia="Times New Roman" w:hAnsi="Calibri" w:cs="Times New Roman"/>
                  <w:sz w:val="18"/>
                  <w:szCs w:val="18"/>
                  <w:lang w:val="en-US"/>
                </w:rPr>
                <w:t>ms</w:t>
              </w:r>
              <w:proofErr w:type="spellEnd"/>
            </w:ins>
          </w:p>
        </w:tc>
        <w:tc>
          <w:tcPr>
            <w:tcW w:w="960" w:type="dxa"/>
            <w:tcBorders>
              <w:top w:val="single" w:sz="4" w:space="0" w:color="auto"/>
              <w:left w:val="nil"/>
              <w:bottom w:val="nil"/>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77" w:author="Larry Pearlstein" w:date="2017-11-30T23:13:00Z"/>
                <w:rFonts w:ascii="Calibri" w:eastAsia="Times New Roman" w:hAnsi="Calibri" w:cs="Times New Roman"/>
                <w:sz w:val="18"/>
                <w:szCs w:val="18"/>
                <w:lang w:val="en-US"/>
              </w:rPr>
            </w:pPr>
            <w:ins w:id="78" w:author="Larry Pearlstein" w:date="2017-11-30T23:13:00Z">
              <w:r w:rsidRPr="00E527BF">
                <w:rPr>
                  <w:rFonts w:ascii="Calibri" w:eastAsia="Times New Roman" w:hAnsi="Calibri" w:cs="Times New Roman"/>
                  <w:sz w:val="18"/>
                  <w:szCs w:val="18"/>
                  <w:lang w:val="en-US"/>
                </w:rPr>
                <w:t>0.5</w:t>
              </w:r>
            </w:ins>
          </w:p>
        </w:tc>
        <w:tc>
          <w:tcPr>
            <w:tcW w:w="1120" w:type="dxa"/>
            <w:tcBorders>
              <w:top w:val="nil"/>
              <w:left w:val="nil"/>
              <w:bottom w:val="nil"/>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79" w:author="Larry Pearlstein" w:date="2017-11-30T23:13:00Z"/>
                <w:rFonts w:ascii="Calibri" w:eastAsia="Times New Roman" w:hAnsi="Calibri" w:cs="Times New Roman"/>
                <w:sz w:val="18"/>
                <w:szCs w:val="18"/>
                <w:lang w:val="en-US"/>
              </w:rPr>
            </w:pPr>
            <w:ins w:id="80" w:author="Larry Pearlstein" w:date="2017-11-30T23:13:00Z">
              <w:r w:rsidRPr="00E527BF">
                <w:rPr>
                  <w:rFonts w:ascii="Calibri" w:eastAsia="Times New Roman" w:hAnsi="Calibri" w:cs="Times New Roman"/>
                  <w:sz w:val="18"/>
                  <w:szCs w:val="18"/>
                  <w:lang w:val="en-US"/>
                </w:rPr>
                <w:t>1</w:t>
              </w:r>
            </w:ins>
          </w:p>
        </w:tc>
      </w:tr>
      <w:tr w:rsidR="00E527BF" w:rsidRPr="00E527BF" w:rsidTr="00E527BF">
        <w:trPr>
          <w:trHeight w:val="240"/>
          <w:ins w:id="81" w:author="Larry Pearlstein" w:date="2017-11-30T23:13: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82" w:author="Larry Pearlstein" w:date="2017-11-30T23:13:00Z"/>
                <w:rFonts w:ascii="Calibri" w:eastAsia="Times New Roman" w:hAnsi="Calibri" w:cs="Times New Roman"/>
                <w:sz w:val="18"/>
                <w:szCs w:val="18"/>
                <w:lang w:val="en-US"/>
              </w:rPr>
            </w:pPr>
            <w:ins w:id="83" w:author="Larry Pearlstein" w:date="2017-11-30T23:13:00Z">
              <w:r w:rsidRPr="00E527BF">
                <w:rPr>
                  <w:rFonts w:ascii="Calibri" w:eastAsia="Times New Roman" w:hAnsi="Calibri" w:cs="Times New Roman"/>
                  <w:sz w:val="18"/>
                  <w:szCs w:val="18"/>
                  <w:lang w:val="en-US"/>
                </w:rPr>
                <w:t>Draw timing diagram</w:t>
              </w:r>
            </w:ins>
          </w:p>
        </w:tc>
        <w:tc>
          <w:tcPr>
            <w:tcW w:w="3060" w:type="dxa"/>
            <w:tcBorders>
              <w:top w:val="single" w:sz="4" w:space="0" w:color="auto"/>
              <w:left w:val="nil"/>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84" w:author="Larry Pearlstein" w:date="2017-11-30T23:13:00Z"/>
                <w:rFonts w:ascii="Calibri" w:eastAsia="Times New Roman" w:hAnsi="Calibri" w:cs="Times New Roman"/>
                <w:sz w:val="18"/>
                <w:szCs w:val="18"/>
                <w:lang w:val="en-US"/>
              </w:rPr>
            </w:pPr>
            <w:ins w:id="85" w:author="Larry Pearlstein" w:date="2017-11-30T23:13:00Z">
              <w:r w:rsidRPr="00E527BF">
                <w:rPr>
                  <w:rFonts w:ascii="Calibri" w:eastAsia="Times New Roman" w:hAnsi="Calibri" w:cs="Times New Roman"/>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86" w:author="Larry Pearlstein" w:date="2017-11-30T23:13:00Z"/>
                <w:rFonts w:ascii="Calibri" w:eastAsia="Times New Roman" w:hAnsi="Calibri" w:cs="Times New Roman"/>
                <w:sz w:val="18"/>
                <w:szCs w:val="18"/>
                <w:lang w:val="en-US"/>
              </w:rPr>
            </w:pPr>
            <w:ins w:id="87" w:author="Larry Pearlstein" w:date="2017-11-30T23:13:00Z">
              <w:r w:rsidRPr="00E527BF">
                <w:rPr>
                  <w:rFonts w:ascii="Calibri" w:eastAsia="Times New Roman" w:hAnsi="Calibri" w:cs="Times New Roman"/>
                  <w:sz w:val="18"/>
                  <w:szCs w:val="18"/>
                  <w:lang w:val="en-US"/>
                </w:rPr>
                <w:t>2.5</w:t>
              </w:r>
            </w:ins>
          </w:p>
        </w:tc>
        <w:tc>
          <w:tcPr>
            <w:tcW w:w="1120" w:type="dxa"/>
            <w:tcBorders>
              <w:top w:val="single" w:sz="4" w:space="0" w:color="auto"/>
              <w:left w:val="nil"/>
              <w:bottom w:val="nil"/>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88" w:author="Larry Pearlstein" w:date="2017-11-30T23:13:00Z"/>
                <w:rFonts w:ascii="Calibri" w:eastAsia="Times New Roman" w:hAnsi="Calibri" w:cs="Times New Roman"/>
                <w:sz w:val="18"/>
                <w:szCs w:val="18"/>
                <w:lang w:val="en-US"/>
              </w:rPr>
            </w:pPr>
            <w:ins w:id="89" w:author="Larry Pearlstein" w:date="2017-11-30T23:13:00Z">
              <w:r w:rsidRPr="00E527BF">
                <w:rPr>
                  <w:rFonts w:ascii="Calibri" w:eastAsia="Times New Roman" w:hAnsi="Calibri" w:cs="Times New Roman"/>
                  <w:sz w:val="18"/>
                  <w:szCs w:val="18"/>
                  <w:lang w:val="en-US"/>
                </w:rPr>
                <w:t>2.5</w:t>
              </w:r>
            </w:ins>
          </w:p>
        </w:tc>
      </w:tr>
      <w:tr w:rsidR="00E527BF" w:rsidRPr="00E527BF" w:rsidTr="00E527BF">
        <w:trPr>
          <w:trHeight w:val="480"/>
          <w:ins w:id="90" w:author="Larry Pearlstein" w:date="2017-11-30T23:13: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91" w:author="Larry Pearlstein" w:date="2017-11-30T23:13:00Z"/>
                <w:rFonts w:ascii="Calibri" w:eastAsia="Times New Roman" w:hAnsi="Calibri" w:cs="Times New Roman"/>
                <w:sz w:val="18"/>
                <w:szCs w:val="18"/>
                <w:lang w:val="en-US"/>
              </w:rPr>
            </w:pPr>
            <w:proofErr w:type="spellStart"/>
            <w:ins w:id="92" w:author="Larry Pearlstein" w:date="2017-11-30T23:13:00Z">
              <w:r w:rsidRPr="00E527BF">
                <w:rPr>
                  <w:rFonts w:ascii="Calibri" w:eastAsia="Times New Roman" w:hAnsi="Calibri" w:cs="Times New Roman"/>
                  <w:sz w:val="18"/>
                  <w:szCs w:val="18"/>
                  <w:lang w:val="en-US"/>
                </w:rPr>
                <w:t>main.c</w:t>
              </w:r>
              <w:proofErr w:type="spellEnd"/>
              <w:r w:rsidRPr="00E527BF">
                <w:rPr>
                  <w:rFonts w:ascii="Calibri" w:eastAsia="Times New Roman" w:hAnsi="Calibri" w:cs="Times New Roman"/>
                  <w:sz w:val="18"/>
                  <w:szCs w:val="18"/>
                  <w:lang w:val="en-US"/>
                </w:rPr>
                <w:t xml:space="preserve"> file, two ISR files, fully commented and strictly formatted</w:t>
              </w:r>
            </w:ins>
          </w:p>
        </w:tc>
        <w:tc>
          <w:tcPr>
            <w:tcW w:w="3060" w:type="dxa"/>
            <w:tcBorders>
              <w:top w:val="single" w:sz="4" w:space="0" w:color="auto"/>
              <w:left w:val="nil"/>
              <w:bottom w:val="nil"/>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93" w:author="Larry Pearlstein" w:date="2017-11-30T23:13:00Z"/>
                <w:rFonts w:ascii="Calibri" w:eastAsia="Times New Roman" w:hAnsi="Calibri" w:cs="Times New Roman"/>
                <w:sz w:val="18"/>
                <w:szCs w:val="18"/>
                <w:lang w:val="en-US"/>
              </w:rPr>
            </w:pPr>
            <w:ins w:id="94" w:author="Larry Pearlstein" w:date="2017-11-30T23:13:00Z">
              <w:r w:rsidRPr="00E527BF">
                <w:rPr>
                  <w:rFonts w:ascii="Calibri" w:eastAsia="Times New Roman" w:hAnsi="Calibri" w:cs="Times New Roman"/>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95" w:author="Larry Pearlstein" w:date="2017-11-30T23:13:00Z"/>
                <w:rFonts w:ascii="Calibri" w:eastAsia="Times New Roman" w:hAnsi="Calibri" w:cs="Times New Roman"/>
                <w:sz w:val="18"/>
                <w:szCs w:val="18"/>
                <w:lang w:val="en-US"/>
              </w:rPr>
            </w:pPr>
            <w:ins w:id="96" w:author="Larry Pearlstein" w:date="2017-11-30T23:13:00Z">
              <w:r w:rsidRPr="00E527BF">
                <w:rPr>
                  <w:rFonts w:ascii="Calibri" w:eastAsia="Times New Roman" w:hAnsi="Calibri" w:cs="Times New Roman"/>
                  <w:sz w:val="18"/>
                  <w:szCs w:val="18"/>
                  <w:lang w:val="en-US"/>
                </w:rPr>
                <w:t>1</w:t>
              </w:r>
            </w:ins>
          </w:p>
        </w:tc>
        <w:tc>
          <w:tcPr>
            <w:tcW w:w="1120" w:type="dxa"/>
            <w:tcBorders>
              <w:top w:val="single" w:sz="4" w:space="0" w:color="auto"/>
              <w:left w:val="nil"/>
              <w:bottom w:val="nil"/>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97" w:author="Larry Pearlstein" w:date="2017-11-30T23:13:00Z"/>
                <w:rFonts w:ascii="Calibri" w:eastAsia="Times New Roman" w:hAnsi="Calibri" w:cs="Times New Roman"/>
                <w:sz w:val="18"/>
                <w:szCs w:val="18"/>
                <w:lang w:val="en-US"/>
              </w:rPr>
            </w:pPr>
            <w:ins w:id="98" w:author="Larry Pearlstein" w:date="2017-11-30T23:13:00Z">
              <w:r w:rsidRPr="00E527BF">
                <w:rPr>
                  <w:rFonts w:ascii="Calibri" w:eastAsia="Times New Roman" w:hAnsi="Calibri" w:cs="Times New Roman"/>
                  <w:sz w:val="18"/>
                  <w:szCs w:val="18"/>
                  <w:lang w:val="en-US"/>
                </w:rPr>
                <w:t>1</w:t>
              </w:r>
            </w:ins>
          </w:p>
        </w:tc>
      </w:tr>
      <w:tr w:rsidR="00E527BF" w:rsidRPr="00E527BF" w:rsidTr="00E527BF">
        <w:trPr>
          <w:trHeight w:val="255"/>
          <w:ins w:id="99" w:author="Larry Pearlstein" w:date="2017-11-30T23:13:00Z"/>
        </w:trPr>
        <w:tc>
          <w:tcPr>
            <w:tcW w:w="4340" w:type="dxa"/>
            <w:tcBorders>
              <w:top w:val="single" w:sz="4" w:space="0" w:color="auto"/>
              <w:left w:val="single" w:sz="8" w:space="0" w:color="auto"/>
              <w:bottom w:val="single" w:sz="8"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100" w:author="Larry Pearlstein" w:date="2017-11-30T23:13:00Z"/>
                <w:rFonts w:ascii="Calibri" w:eastAsia="Times New Roman" w:hAnsi="Calibri" w:cs="Times New Roman"/>
                <w:b/>
                <w:bCs/>
                <w:sz w:val="18"/>
                <w:szCs w:val="18"/>
                <w:lang w:val="en-US"/>
              </w:rPr>
            </w:pPr>
            <w:ins w:id="101" w:author="Larry Pearlstein" w:date="2017-11-30T23:13:00Z">
              <w:r w:rsidRPr="00E527BF">
                <w:rPr>
                  <w:rFonts w:ascii="Calibri" w:eastAsia="Times New Roman" w:hAnsi="Calibri" w:cs="Times New Roman"/>
                  <w:b/>
                  <w:bCs/>
                  <w:sz w:val="18"/>
                  <w:szCs w:val="18"/>
                  <w:lang w:val="en-US"/>
                </w:rPr>
                <w:t>TOTAL</w:t>
              </w:r>
            </w:ins>
          </w:p>
        </w:tc>
        <w:tc>
          <w:tcPr>
            <w:tcW w:w="3060" w:type="dxa"/>
            <w:tcBorders>
              <w:top w:val="single" w:sz="4" w:space="0" w:color="auto"/>
              <w:left w:val="nil"/>
              <w:bottom w:val="single" w:sz="8" w:space="0" w:color="auto"/>
              <w:right w:val="single" w:sz="4" w:space="0" w:color="auto"/>
            </w:tcBorders>
            <w:shd w:val="clear" w:color="000000" w:fill="FCE4D6"/>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rPr>
                <w:ins w:id="102" w:author="Larry Pearlstein" w:date="2017-11-30T23:13:00Z"/>
                <w:rFonts w:ascii="Calibri" w:eastAsia="Times New Roman" w:hAnsi="Calibri" w:cs="Times New Roman"/>
                <w:b/>
                <w:bCs/>
                <w:sz w:val="18"/>
                <w:szCs w:val="18"/>
                <w:lang w:val="en-US"/>
              </w:rPr>
            </w:pPr>
            <w:ins w:id="103" w:author="Larry Pearlstein" w:date="2017-11-30T23:13:00Z">
              <w:r w:rsidRPr="00E527BF">
                <w:rPr>
                  <w:rFonts w:ascii="Calibri" w:eastAsia="Times New Roman" w:hAnsi="Calibri" w:cs="Times New Roman"/>
                  <w:b/>
                  <w:bCs/>
                  <w:sz w:val="18"/>
                  <w:szCs w:val="18"/>
                  <w:lang w:val="en-US"/>
                </w:rPr>
                <w:t> </w:t>
              </w:r>
            </w:ins>
          </w:p>
        </w:tc>
        <w:tc>
          <w:tcPr>
            <w:tcW w:w="960" w:type="dxa"/>
            <w:tcBorders>
              <w:top w:val="single" w:sz="4" w:space="0" w:color="auto"/>
              <w:left w:val="nil"/>
              <w:bottom w:val="single" w:sz="8" w:space="0" w:color="auto"/>
              <w:right w:val="single" w:sz="4"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104" w:author="Larry Pearlstein" w:date="2017-11-30T23:13:00Z"/>
                <w:rFonts w:ascii="Calibri" w:eastAsia="Times New Roman" w:hAnsi="Calibri" w:cs="Times New Roman"/>
                <w:b/>
                <w:bCs/>
                <w:sz w:val="18"/>
                <w:szCs w:val="18"/>
                <w:lang w:val="en-US"/>
              </w:rPr>
            </w:pPr>
            <w:ins w:id="105" w:author="Larry Pearlstein" w:date="2017-11-30T23:13:00Z">
              <w:r w:rsidRPr="00E527BF">
                <w:rPr>
                  <w:rFonts w:ascii="Calibri" w:eastAsia="Times New Roman" w:hAnsi="Calibri" w:cs="Times New Roman"/>
                  <w:b/>
                  <w:bCs/>
                  <w:sz w:val="18"/>
                  <w:szCs w:val="18"/>
                  <w:lang w:val="en-US"/>
                </w:rPr>
                <w:t>9.5</w:t>
              </w:r>
            </w:ins>
          </w:p>
        </w:tc>
        <w:tc>
          <w:tcPr>
            <w:tcW w:w="1120" w:type="dxa"/>
            <w:tcBorders>
              <w:top w:val="single" w:sz="4" w:space="0" w:color="auto"/>
              <w:left w:val="nil"/>
              <w:bottom w:val="single" w:sz="8" w:space="0" w:color="auto"/>
              <w:right w:val="single" w:sz="8" w:space="0" w:color="auto"/>
            </w:tcBorders>
            <w:shd w:val="clear" w:color="000000" w:fill="FCE4D6"/>
            <w:noWrap/>
            <w:vAlign w:val="bottom"/>
            <w:hideMark/>
          </w:tcPr>
          <w:p w:rsidR="00E527BF" w:rsidRPr="00E527BF" w:rsidRDefault="00E527BF" w:rsidP="00E527BF">
            <w:pPr>
              <w:pBdr>
                <w:top w:val="none" w:sz="0" w:space="0" w:color="auto"/>
                <w:left w:val="none" w:sz="0" w:space="0" w:color="auto"/>
                <w:bottom w:val="none" w:sz="0" w:space="0" w:color="auto"/>
                <w:right w:val="none" w:sz="0" w:space="0" w:color="auto"/>
                <w:between w:val="none" w:sz="0" w:space="0" w:color="auto"/>
              </w:pBdr>
              <w:spacing w:line="240" w:lineRule="auto"/>
              <w:jc w:val="right"/>
              <w:rPr>
                <w:ins w:id="106" w:author="Larry Pearlstein" w:date="2017-11-30T23:13:00Z"/>
                <w:rFonts w:ascii="Calibri" w:eastAsia="Times New Roman" w:hAnsi="Calibri" w:cs="Times New Roman"/>
                <w:b/>
                <w:bCs/>
                <w:sz w:val="18"/>
                <w:szCs w:val="18"/>
                <w:lang w:val="en-US"/>
              </w:rPr>
            </w:pPr>
            <w:ins w:id="107" w:author="Larry Pearlstein" w:date="2017-11-30T23:13:00Z">
              <w:r w:rsidRPr="00E527BF">
                <w:rPr>
                  <w:rFonts w:ascii="Calibri" w:eastAsia="Times New Roman" w:hAnsi="Calibri" w:cs="Times New Roman"/>
                  <w:b/>
                  <w:bCs/>
                  <w:sz w:val="18"/>
                  <w:szCs w:val="18"/>
                  <w:lang w:val="en-US"/>
                </w:rPr>
                <w:t>10</w:t>
              </w:r>
            </w:ins>
          </w:p>
        </w:tc>
      </w:tr>
    </w:tbl>
    <w:p w:rsidR="00FE7E2D" w:rsidRDefault="00FE7E2D">
      <w:bookmarkStart w:id="108" w:name="_GoBack"/>
      <w:bookmarkEnd w:id="108"/>
    </w:p>
    <w:sectPr w:rsidR="00FE7E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B60BD"/>
    <w:multiLevelType w:val="multilevel"/>
    <w:tmpl w:val="05BC45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Pearlstein">
    <w15:presenceInfo w15:providerId="None" w15:userId="Larry Pearl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2D"/>
    <w:rsid w:val="00014E9A"/>
    <w:rsid w:val="009D54E9"/>
    <w:rsid w:val="00C702A5"/>
    <w:rsid w:val="00E527BF"/>
    <w:rsid w:val="00FE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4646B-9DA1-42C6-A35D-7011E90D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Levine</dc:creator>
  <cp:lastModifiedBy>Larry Pearlstein</cp:lastModifiedBy>
  <cp:revision>3</cp:revision>
  <dcterms:created xsi:type="dcterms:W3CDTF">2017-11-28T23:01:00Z</dcterms:created>
  <dcterms:modified xsi:type="dcterms:W3CDTF">2017-12-01T04:13:00Z</dcterms:modified>
</cp:coreProperties>
</file>