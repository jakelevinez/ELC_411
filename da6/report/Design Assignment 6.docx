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474" w:rsidRDefault="0005211F">
      <w:pPr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Design Assignment 6: </w:t>
      </w:r>
      <w:r>
        <w:rPr>
          <w:b/>
          <w:sz w:val="28"/>
          <w:szCs w:val="28"/>
          <w:u w:val="single"/>
        </w:rPr>
        <w:t>Stepper Motor</w:t>
      </w:r>
    </w:p>
    <w:p w:rsidR="002E5474" w:rsidRDefault="002E5474">
      <w:pPr>
        <w:spacing w:line="360" w:lineRule="auto"/>
        <w:jc w:val="center"/>
        <w:rPr>
          <w:b/>
          <w:i/>
        </w:rPr>
      </w:pPr>
    </w:p>
    <w:p w:rsidR="002E5474" w:rsidRDefault="002E5474">
      <w:pPr>
        <w:spacing w:line="480" w:lineRule="auto"/>
        <w:jc w:val="center"/>
        <w:rPr>
          <w:b/>
          <w:sz w:val="28"/>
          <w:szCs w:val="28"/>
          <w:u w:val="single"/>
        </w:rPr>
      </w:pPr>
    </w:p>
    <w:p w:rsidR="002E5474" w:rsidRDefault="002E5474">
      <w:pPr>
        <w:spacing w:line="480" w:lineRule="auto"/>
        <w:jc w:val="center"/>
        <w:rPr>
          <w:b/>
          <w:sz w:val="28"/>
          <w:szCs w:val="28"/>
          <w:u w:val="single"/>
        </w:rPr>
      </w:pPr>
    </w:p>
    <w:p w:rsidR="002E5474" w:rsidRDefault="0005211F">
      <w:pPr>
        <w:spacing w:line="480" w:lineRule="auto"/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3833813" cy="2549077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25490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5474" w:rsidRDefault="002E5474">
      <w:pPr>
        <w:spacing w:line="480" w:lineRule="auto"/>
        <w:jc w:val="center"/>
        <w:rPr>
          <w:b/>
          <w:sz w:val="24"/>
          <w:szCs w:val="24"/>
        </w:rPr>
      </w:pPr>
    </w:p>
    <w:p w:rsidR="002E5474" w:rsidRDefault="002E5474">
      <w:pPr>
        <w:spacing w:line="480" w:lineRule="auto"/>
        <w:jc w:val="center"/>
        <w:rPr>
          <w:b/>
          <w:sz w:val="24"/>
          <w:szCs w:val="24"/>
        </w:rPr>
      </w:pPr>
    </w:p>
    <w:p w:rsidR="002E5474" w:rsidRDefault="0005211F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Embedded Systems</w:t>
      </w:r>
    </w:p>
    <w:p w:rsidR="002E5474" w:rsidRDefault="0005211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36"/>
          <w:szCs w:val="36"/>
        </w:rPr>
        <w:t>ELC 411</w:t>
      </w:r>
    </w:p>
    <w:p w:rsidR="002E5474" w:rsidRDefault="002E5474">
      <w:pPr>
        <w:spacing w:line="240" w:lineRule="auto"/>
        <w:rPr>
          <w:b/>
          <w:sz w:val="24"/>
          <w:szCs w:val="24"/>
        </w:rPr>
      </w:pPr>
    </w:p>
    <w:p w:rsidR="002E5474" w:rsidRDefault="002E5474">
      <w:pPr>
        <w:spacing w:line="240" w:lineRule="auto"/>
        <w:jc w:val="center"/>
        <w:rPr>
          <w:b/>
          <w:sz w:val="24"/>
          <w:szCs w:val="24"/>
        </w:rPr>
      </w:pPr>
    </w:p>
    <w:p w:rsidR="002E5474" w:rsidRDefault="0005211F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Matthew Strickland and Jacob Levine</w:t>
      </w:r>
    </w:p>
    <w:p w:rsidR="002E5474" w:rsidRDefault="002E5474">
      <w:pPr>
        <w:spacing w:line="480" w:lineRule="auto"/>
        <w:jc w:val="center"/>
        <w:rPr>
          <w:b/>
          <w:sz w:val="24"/>
          <w:szCs w:val="24"/>
        </w:rPr>
      </w:pPr>
    </w:p>
    <w:p w:rsidR="002E5474" w:rsidRDefault="002E5474">
      <w:pPr>
        <w:spacing w:line="480" w:lineRule="auto"/>
        <w:jc w:val="center"/>
        <w:rPr>
          <w:b/>
          <w:sz w:val="24"/>
          <w:szCs w:val="24"/>
        </w:rPr>
      </w:pPr>
    </w:p>
    <w:p w:rsidR="002E5474" w:rsidRDefault="002E5474">
      <w:pPr>
        <w:spacing w:line="480" w:lineRule="auto"/>
        <w:jc w:val="center"/>
        <w:rPr>
          <w:b/>
          <w:sz w:val="24"/>
          <w:szCs w:val="24"/>
        </w:rPr>
      </w:pPr>
    </w:p>
    <w:p w:rsidR="002E5474" w:rsidRDefault="002E5474">
      <w:pPr>
        <w:spacing w:line="480" w:lineRule="auto"/>
        <w:jc w:val="center"/>
        <w:rPr>
          <w:b/>
          <w:sz w:val="24"/>
          <w:szCs w:val="24"/>
        </w:rPr>
      </w:pPr>
    </w:p>
    <w:p w:rsidR="002E5474" w:rsidRDefault="0005211F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Submission: 11/23/17</w:t>
      </w:r>
    </w:p>
    <w:p w:rsidR="0005211F" w:rsidRDefault="0005211F">
      <w:pPr>
        <w:spacing w:line="480" w:lineRule="auto"/>
        <w:jc w:val="center"/>
        <w:rPr>
          <w:b/>
          <w:sz w:val="24"/>
          <w:szCs w:val="24"/>
        </w:rPr>
      </w:pPr>
    </w:p>
    <w:p w:rsidR="002E5474" w:rsidRDefault="0005211F">
      <w:pPr>
        <w:numPr>
          <w:ilvl w:val="0"/>
          <w:numId w:val="1"/>
        </w:numPr>
        <w:ind w:hanging="720"/>
        <w:contextualSpacing/>
        <w:rPr>
          <w:b/>
        </w:rPr>
      </w:pPr>
      <w:r>
        <w:rPr>
          <w:b/>
        </w:rPr>
        <w:lastRenderedPageBreak/>
        <w:t>Diagrams</w:t>
      </w:r>
    </w:p>
    <w:p w:rsidR="002E5474" w:rsidRDefault="0005211F">
      <w:pPr>
        <w:ind w:firstLine="720"/>
      </w:pPr>
      <w:r>
        <w:t xml:space="preserve">Figures 1 through 3 below show the D1, D2, and D3 (yellow) data lines with respect to D0 (red). As you move further through the ascending signals, a larger phase shift between the periodic signals is observed (in what appears to be </w:t>
      </w:r>
      <w:proofErr w:type="gramStart"/>
      <w:r>
        <w:t>90 degree</w:t>
      </w:r>
      <w:proofErr w:type="gramEnd"/>
      <w:r>
        <w:t xml:space="preserve"> increments).</w:t>
      </w:r>
    </w:p>
    <w:p w:rsidR="0005211F" w:rsidRDefault="0005211F">
      <w:pPr>
        <w:ind w:firstLine="720"/>
      </w:pPr>
    </w:p>
    <w:p w:rsidR="0005211F" w:rsidRDefault="0005211F">
      <w:pPr>
        <w:ind w:firstLine="720"/>
      </w:pPr>
    </w:p>
    <w:p w:rsidR="0005211F" w:rsidRDefault="0005211F">
      <w:pPr>
        <w:ind w:firstLine="720"/>
      </w:pPr>
    </w:p>
    <w:p w:rsidR="002E5474" w:rsidRDefault="0005211F">
      <w:pPr>
        <w:ind w:left="-720" w:firstLine="720"/>
      </w:pPr>
      <w:r>
        <w:rPr>
          <w:noProof/>
        </w:rPr>
        <w:drawing>
          <wp:inline distT="114300" distB="114300" distL="114300" distR="114300">
            <wp:extent cx="5757863" cy="46863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r="3125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2E5474" w:rsidRDefault="002E5474">
      <w:pPr>
        <w:jc w:val="center"/>
      </w:pPr>
    </w:p>
    <w:p w:rsidR="002E5474" w:rsidRDefault="0005211F">
      <w:pPr>
        <w:ind w:firstLine="720"/>
        <w:jc w:val="center"/>
        <w:rPr>
          <w:i/>
          <w:color w:val="3C78D8"/>
        </w:rPr>
      </w:pPr>
      <w:r>
        <w:rPr>
          <w:i/>
          <w:color w:val="3C78D8"/>
        </w:rPr>
        <w:t>Figure 1: D0/D1 = Blue/Pink</w:t>
      </w:r>
    </w:p>
    <w:p w:rsidR="0005211F" w:rsidRDefault="0005211F">
      <w:pPr>
        <w:ind w:left="-720" w:firstLine="720"/>
        <w:jc w:val="center"/>
        <w:rPr>
          <w:i/>
          <w:noProof/>
          <w:color w:val="3C78D8"/>
        </w:rPr>
      </w:pPr>
    </w:p>
    <w:p w:rsidR="0005211F" w:rsidRDefault="0005211F">
      <w:pPr>
        <w:ind w:left="-720" w:firstLine="720"/>
        <w:jc w:val="center"/>
        <w:rPr>
          <w:i/>
          <w:noProof/>
          <w:color w:val="3C78D8"/>
        </w:rPr>
      </w:pPr>
    </w:p>
    <w:p w:rsidR="0005211F" w:rsidRDefault="0005211F">
      <w:pPr>
        <w:ind w:left="-720" w:firstLine="720"/>
        <w:jc w:val="center"/>
        <w:rPr>
          <w:i/>
          <w:noProof/>
          <w:color w:val="3C78D8"/>
        </w:rPr>
      </w:pPr>
    </w:p>
    <w:p w:rsidR="0005211F" w:rsidRDefault="0005211F">
      <w:pPr>
        <w:ind w:left="-720" w:firstLine="720"/>
        <w:jc w:val="center"/>
        <w:rPr>
          <w:i/>
          <w:noProof/>
          <w:color w:val="3C78D8"/>
        </w:rPr>
      </w:pPr>
    </w:p>
    <w:p w:rsidR="0005211F" w:rsidRDefault="0005211F">
      <w:pPr>
        <w:ind w:left="-720" w:firstLine="720"/>
        <w:jc w:val="center"/>
        <w:rPr>
          <w:i/>
          <w:noProof/>
          <w:color w:val="3C78D8"/>
        </w:rPr>
      </w:pPr>
    </w:p>
    <w:p w:rsidR="0005211F" w:rsidRDefault="0005211F">
      <w:pPr>
        <w:ind w:left="-720" w:firstLine="720"/>
        <w:jc w:val="center"/>
        <w:rPr>
          <w:i/>
          <w:noProof/>
          <w:color w:val="3C78D8"/>
        </w:rPr>
      </w:pPr>
    </w:p>
    <w:p w:rsidR="0005211F" w:rsidRDefault="0005211F">
      <w:pPr>
        <w:ind w:left="-720" w:firstLine="720"/>
        <w:jc w:val="center"/>
        <w:rPr>
          <w:i/>
          <w:noProof/>
          <w:color w:val="3C78D8"/>
        </w:rPr>
      </w:pPr>
    </w:p>
    <w:p w:rsidR="0005211F" w:rsidRDefault="0005211F">
      <w:pPr>
        <w:ind w:left="-720" w:firstLine="720"/>
        <w:jc w:val="center"/>
        <w:rPr>
          <w:i/>
          <w:noProof/>
          <w:color w:val="3C78D8"/>
        </w:rPr>
      </w:pPr>
    </w:p>
    <w:p w:rsidR="0005211F" w:rsidRDefault="0005211F">
      <w:pPr>
        <w:ind w:left="-720" w:firstLine="720"/>
        <w:jc w:val="center"/>
        <w:rPr>
          <w:i/>
          <w:noProof/>
          <w:color w:val="3C78D8"/>
        </w:rPr>
      </w:pPr>
    </w:p>
    <w:p w:rsidR="0005211F" w:rsidRDefault="0005211F">
      <w:pPr>
        <w:ind w:left="-720" w:firstLine="720"/>
        <w:jc w:val="center"/>
        <w:rPr>
          <w:i/>
          <w:noProof/>
          <w:color w:val="3C78D8"/>
        </w:rPr>
      </w:pPr>
    </w:p>
    <w:p w:rsidR="0005211F" w:rsidRDefault="0005211F">
      <w:pPr>
        <w:ind w:left="-720" w:firstLine="720"/>
        <w:jc w:val="center"/>
        <w:rPr>
          <w:i/>
          <w:noProof/>
          <w:color w:val="3C78D8"/>
        </w:rPr>
      </w:pPr>
    </w:p>
    <w:p w:rsidR="0005211F" w:rsidRDefault="0005211F">
      <w:pPr>
        <w:ind w:left="-720" w:firstLine="720"/>
        <w:jc w:val="center"/>
        <w:rPr>
          <w:i/>
          <w:noProof/>
          <w:color w:val="3C78D8"/>
        </w:rPr>
      </w:pPr>
    </w:p>
    <w:p w:rsidR="0005211F" w:rsidRDefault="0005211F">
      <w:pPr>
        <w:ind w:left="-720" w:firstLine="720"/>
        <w:jc w:val="center"/>
        <w:rPr>
          <w:i/>
          <w:noProof/>
          <w:color w:val="3C78D8"/>
        </w:rPr>
      </w:pPr>
    </w:p>
    <w:p w:rsidR="0005211F" w:rsidRDefault="0005211F">
      <w:pPr>
        <w:ind w:left="-720" w:firstLine="720"/>
        <w:jc w:val="center"/>
        <w:rPr>
          <w:i/>
          <w:noProof/>
          <w:color w:val="3C78D8"/>
        </w:rPr>
      </w:pPr>
    </w:p>
    <w:p w:rsidR="0005211F" w:rsidRDefault="0005211F">
      <w:pPr>
        <w:ind w:left="-720" w:firstLine="720"/>
        <w:jc w:val="center"/>
        <w:rPr>
          <w:i/>
          <w:noProof/>
          <w:color w:val="3C78D8"/>
        </w:rPr>
      </w:pPr>
    </w:p>
    <w:p w:rsidR="0005211F" w:rsidRDefault="0005211F">
      <w:pPr>
        <w:ind w:left="-720" w:firstLine="720"/>
        <w:jc w:val="center"/>
        <w:rPr>
          <w:i/>
          <w:noProof/>
          <w:color w:val="3C78D8"/>
        </w:rPr>
      </w:pPr>
    </w:p>
    <w:p w:rsidR="0005211F" w:rsidRDefault="0005211F">
      <w:pPr>
        <w:ind w:left="-720" w:firstLine="720"/>
        <w:jc w:val="center"/>
        <w:rPr>
          <w:i/>
          <w:noProof/>
          <w:color w:val="3C78D8"/>
        </w:rPr>
      </w:pPr>
    </w:p>
    <w:p w:rsidR="002E5474" w:rsidRDefault="0005211F">
      <w:pPr>
        <w:ind w:left="-720" w:firstLine="720"/>
        <w:jc w:val="center"/>
        <w:rPr>
          <w:i/>
          <w:color w:val="3C78D8"/>
        </w:rPr>
      </w:pPr>
      <w:r>
        <w:rPr>
          <w:i/>
          <w:noProof/>
          <w:color w:val="3C78D8"/>
        </w:rPr>
        <w:drawing>
          <wp:inline distT="114300" distB="114300" distL="114300" distR="114300">
            <wp:extent cx="5686425" cy="463867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l="2884" r="144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63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5474" w:rsidRDefault="0005211F">
      <w:pPr>
        <w:ind w:firstLine="720"/>
        <w:jc w:val="center"/>
        <w:rPr>
          <w:i/>
          <w:color w:val="3C78D8"/>
        </w:rPr>
      </w:pPr>
      <w:r>
        <w:rPr>
          <w:i/>
          <w:color w:val="3C78D8"/>
        </w:rPr>
        <w:t>Figure 2: D0/D2 = Blue/Yellow</w:t>
      </w:r>
    </w:p>
    <w:p w:rsidR="0005211F" w:rsidRDefault="0005211F">
      <w:pPr>
        <w:ind w:firstLine="720"/>
        <w:jc w:val="center"/>
        <w:rPr>
          <w:i/>
          <w:color w:val="3C78D8"/>
        </w:rPr>
      </w:pPr>
    </w:p>
    <w:p w:rsidR="0005211F" w:rsidRDefault="0005211F">
      <w:pPr>
        <w:ind w:firstLine="720"/>
        <w:jc w:val="center"/>
        <w:rPr>
          <w:i/>
          <w:color w:val="3C78D8"/>
        </w:rPr>
      </w:pPr>
    </w:p>
    <w:p w:rsidR="0005211F" w:rsidRDefault="0005211F">
      <w:pPr>
        <w:ind w:firstLine="720"/>
        <w:jc w:val="center"/>
        <w:rPr>
          <w:i/>
          <w:color w:val="3C78D8"/>
        </w:rPr>
      </w:pPr>
    </w:p>
    <w:p w:rsidR="0005211F" w:rsidRDefault="0005211F">
      <w:pPr>
        <w:ind w:firstLine="720"/>
        <w:jc w:val="center"/>
        <w:rPr>
          <w:i/>
          <w:color w:val="3C78D8"/>
        </w:rPr>
      </w:pPr>
    </w:p>
    <w:p w:rsidR="0005211F" w:rsidRDefault="0005211F">
      <w:pPr>
        <w:ind w:firstLine="720"/>
        <w:jc w:val="center"/>
        <w:rPr>
          <w:i/>
          <w:color w:val="3C78D8"/>
        </w:rPr>
      </w:pPr>
    </w:p>
    <w:p w:rsidR="0005211F" w:rsidRDefault="0005211F">
      <w:pPr>
        <w:ind w:firstLine="720"/>
        <w:jc w:val="center"/>
        <w:rPr>
          <w:i/>
          <w:color w:val="3C78D8"/>
        </w:rPr>
      </w:pPr>
    </w:p>
    <w:p w:rsidR="0005211F" w:rsidRDefault="0005211F">
      <w:pPr>
        <w:ind w:firstLine="720"/>
        <w:jc w:val="center"/>
        <w:rPr>
          <w:i/>
          <w:color w:val="3C78D8"/>
        </w:rPr>
      </w:pPr>
    </w:p>
    <w:p w:rsidR="0005211F" w:rsidRDefault="0005211F">
      <w:pPr>
        <w:ind w:firstLine="720"/>
        <w:jc w:val="center"/>
        <w:rPr>
          <w:i/>
          <w:color w:val="3C78D8"/>
        </w:rPr>
      </w:pPr>
    </w:p>
    <w:p w:rsidR="0005211F" w:rsidRDefault="0005211F">
      <w:pPr>
        <w:ind w:firstLine="720"/>
        <w:jc w:val="center"/>
        <w:rPr>
          <w:i/>
          <w:color w:val="3C78D8"/>
        </w:rPr>
      </w:pPr>
    </w:p>
    <w:p w:rsidR="0005211F" w:rsidRDefault="0005211F">
      <w:pPr>
        <w:ind w:firstLine="720"/>
        <w:jc w:val="center"/>
        <w:rPr>
          <w:i/>
          <w:color w:val="3C78D8"/>
        </w:rPr>
      </w:pPr>
    </w:p>
    <w:p w:rsidR="0005211F" w:rsidRDefault="0005211F">
      <w:pPr>
        <w:ind w:firstLine="720"/>
        <w:jc w:val="center"/>
        <w:rPr>
          <w:i/>
          <w:color w:val="3C78D8"/>
        </w:rPr>
      </w:pPr>
    </w:p>
    <w:p w:rsidR="0005211F" w:rsidRDefault="0005211F">
      <w:pPr>
        <w:ind w:firstLine="720"/>
        <w:jc w:val="center"/>
        <w:rPr>
          <w:i/>
          <w:color w:val="3C78D8"/>
        </w:rPr>
      </w:pPr>
    </w:p>
    <w:p w:rsidR="0005211F" w:rsidRDefault="0005211F">
      <w:pPr>
        <w:ind w:firstLine="720"/>
        <w:jc w:val="center"/>
        <w:rPr>
          <w:i/>
          <w:color w:val="3C78D8"/>
        </w:rPr>
      </w:pPr>
    </w:p>
    <w:p w:rsidR="0005211F" w:rsidRDefault="0005211F">
      <w:pPr>
        <w:ind w:firstLine="720"/>
        <w:jc w:val="center"/>
        <w:rPr>
          <w:i/>
          <w:color w:val="3C78D8"/>
        </w:rPr>
      </w:pPr>
    </w:p>
    <w:p w:rsidR="0005211F" w:rsidRDefault="0005211F">
      <w:pPr>
        <w:ind w:firstLine="720"/>
        <w:jc w:val="center"/>
        <w:rPr>
          <w:i/>
          <w:color w:val="3C78D8"/>
        </w:rPr>
      </w:pPr>
    </w:p>
    <w:p w:rsidR="0005211F" w:rsidRDefault="0005211F">
      <w:pPr>
        <w:ind w:firstLine="720"/>
        <w:jc w:val="center"/>
        <w:rPr>
          <w:i/>
          <w:color w:val="3C78D8"/>
        </w:rPr>
      </w:pPr>
    </w:p>
    <w:p w:rsidR="0005211F" w:rsidRDefault="0005211F">
      <w:pPr>
        <w:ind w:firstLine="720"/>
        <w:jc w:val="center"/>
        <w:rPr>
          <w:i/>
          <w:color w:val="3C78D8"/>
        </w:rPr>
      </w:pPr>
    </w:p>
    <w:p w:rsidR="0005211F" w:rsidRDefault="0005211F">
      <w:pPr>
        <w:ind w:firstLine="720"/>
        <w:jc w:val="center"/>
        <w:rPr>
          <w:i/>
          <w:color w:val="3C78D8"/>
        </w:rPr>
      </w:pPr>
    </w:p>
    <w:p w:rsidR="0005211F" w:rsidRDefault="0005211F">
      <w:pPr>
        <w:ind w:firstLine="720"/>
        <w:jc w:val="center"/>
        <w:rPr>
          <w:i/>
          <w:color w:val="3C78D8"/>
        </w:rPr>
      </w:pPr>
    </w:p>
    <w:p w:rsidR="002E5474" w:rsidRDefault="0005211F">
      <w:pPr>
        <w:ind w:left="-720" w:firstLine="720"/>
        <w:jc w:val="center"/>
        <w:rPr>
          <w:i/>
          <w:color w:val="3C78D8"/>
        </w:rPr>
      </w:pPr>
      <w:r>
        <w:rPr>
          <w:i/>
          <w:noProof/>
          <w:color w:val="3C78D8"/>
        </w:rPr>
        <w:drawing>
          <wp:inline distT="114300" distB="114300" distL="114300" distR="114300">
            <wp:extent cx="5734050" cy="48006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l="2083" r="144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0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5474" w:rsidRDefault="0005211F">
      <w:pPr>
        <w:ind w:firstLine="720"/>
        <w:jc w:val="center"/>
        <w:rPr>
          <w:i/>
          <w:color w:val="3C78D8"/>
        </w:rPr>
      </w:pPr>
      <w:r>
        <w:rPr>
          <w:i/>
          <w:color w:val="3C78D8"/>
        </w:rPr>
        <w:t>Figure 3: D0/D3 = Blue/Orange</w:t>
      </w:r>
    </w:p>
    <w:p w:rsidR="002E5474" w:rsidRDefault="002E5474">
      <w:pPr>
        <w:ind w:firstLine="720"/>
        <w:jc w:val="center"/>
        <w:rPr>
          <w:i/>
          <w:color w:val="3C78D8"/>
        </w:rPr>
      </w:pPr>
    </w:p>
    <w:p w:rsidR="002E5474" w:rsidRDefault="002E5474">
      <w:pPr>
        <w:ind w:firstLine="720"/>
        <w:jc w:val="center"/>
        <w:rPr>
          <w:i/>
          <w:color w:val="3C78D8"/>
        </w:rPr>
      </w:pPr>
    </w:p>
    <w:p w:rsidR="002E5474" w:rsidRDefault="002E5474">
      <w:pPr>
        <w:ind w:firstLine="720"/>
        <w:jc w:val="center"/>
        <w:rPr>
          <w:i/>
          <w:color w:val="3C78D8"/>
        </w:rPr>
      </w:pPr>
    </w:p>
    <w:p w:rsidR="002E5474" w:rsidRDefault="002E5474">
      <w:pPr>
        <w:ind w:firstLine="720"/>
        <w:jc w:val="center"/>
        <w:rPr>
          <w:i/>
          <w:color w:val="3C78D8"/>
        </w:rPr>
      </w:pPr>
    </w:p>
    <w:p w:rsidR="002E5474" w:rsidRDefault="002E5474">
      <w:pPr>
        <w:ind w:firstLine="720"/>
        <w:jc w:val="center"/>
        <w:rPr>
          <w:i/>
          <w:color w:val="3C78D8"/>
        </w:rPr>
      </w:pPr>
    </w:p>
    <w:p w:rsidR="002E5474" w:rsidRDefault="0005211F">
      <w:pPr>
        <w:ind w:left="-720" w:firstLine="720"/>
        <w:jc w:val="center"/>
        <w:rPr>
          <w:i/>
          <w:color w:val="3C78D8"/>
        </w:rPr>
      </w:pPr>
      <w:r>
        <w:rPr>
          <w:i/>
          <w:noProof/>
          <w:color w:val="3C78D8"/>
        </w:rPr>
        <w:lastRenderedPageBreak/>
        <w:drawing>
          <wp:inline distT="114300" distB="114300" distL="114300" distR="114300">
            <wp:extent cx="2619375" cy="11906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5474" w:rsidRDefault="0005211F">
      <w:pPr>
        <w:ind w:firstLine="720"/>
        <w:jc w:val="center"/>
      </w:pPr>
      <w:r>
        <w:rPr>
          <w:i/>
          <w:color w:val="3C78D8"/>
        </w:rPr>
        <w:t xml:space="preserve">Figure 4: Bit Mapping for angular position (0 to 360 degrees, </w:t>
      </w:r>
      <w:proofErr w:type="gramStart"/>
      <w:r>
        <w:rPr>
          <w:i/>
          <w:color w:val="3C78D8"/>
        </w:rPr>
        <w:t>90 degree</w:t>
      </w:r>
      <w:proofErr w:type="gramEnd"/>
      <w:r>
        <w:rPr>
          <w:i/>
          <w:color w:val="3C78D8"/>
        </w:rPr>
        <w:t xml:space="preserve"> increments)</w:t>
      </w:r>
    </w:p>
    <w:p w:rsidR="002E5474" w:rsidRDefault="002E5474"/>
    <w:p w:rsidR="002E5474" w:rsidRDefault="0005211F">
      <w:r>
        <w:t xml:space="preserve"> </w:t>
      </w:r>
    </w:p>
    <w:p w:rsidR="002E5474" w:rsidRDefault="002E5474">
      <w:pPr>
        <w:ind w:firstLine="720"/>
        <w:jc w:val="center"/>
        <w:rPr>
          <w:b/>
        </w:rPr>
      </w:pPr>
    </w:p>
    <w:tbl>
      <w:tblPr>
        <w:tblStyle w:val="a"/>
        <w:tblW w:w="75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0"/>
        <w:gridCol w:w="3960"/>
      </w:tblGrid>
      <w:tr w:rsidR="002E5474">
        <w:trPr>
          <w:jc w:val="center"/>
        </w:trPr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474" w:rsidRDefault="000521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Wires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474" w:rsidRDefault="000521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Measured winding resistance</w:t>
            </w:r>
          </w:p>
        </w:tc>
      </w:tr>
      <w:tr w:rsidR="002E5474">
        <w:trPr>
          <w:jc w:val="center"/>
        </w:trPr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474" w:rsidRDefault="000521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Blue/Pink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474" w:rsidRDefault="000521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45Ω</w:t>
            </w:r>
            <w:ins w:id="0" w:author="Larry Pearlstein" w:date="2017-12-11T14:50:00Z">
              <w:r w:rsidR="00D13AD9">
                <w:rPr>
                  <w:b/>
                </w:rPr>
                <w:t xml:space="preserve"> - no, each winding is to red!</w:t>
              </w:r>
            </w:ins>
          </w:p>
        </w:tc>
      </w:tr>
      <w:tr w:rsidR="002E5474">
        <w:trPr>
          <w:jc w:val="center"/>
        </w:trPr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474" w:rsidRDefault="000521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Pink/Yellow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474" w:rsidRDefault="000521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45Ω</w:t>
            </w:r>
          </w:p>
        </w:tc>
      </w:tr>
      <w:tr w:rsidR="002E5474">
        <w:trPr>
          <w:jc w:val="center"/>
        </w:trPr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474" w:rsidRDefault="000521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Orange/Red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474" w:rsidRDefault="000521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23Ω</w:t>
            </w:r>
            <w:ins w:id="1" w:author="Larry Pearlstein" w:date="2017-12-11T14:50:00Z">
              <w:r w:rsidR="00D13AD9">
                <w:rPr>
                  <w:b/>
                </w:rPr>
                <w:t xml:space="preserve"> - yes!</w:t>
              </w:r>
            </w:ins>
          </w:p>
        </w:tc>
      </w:tr>
      <w:tr w:rsidR="002E5474">
        <w:trPr>
          <w:jc w:val="center"/>
        </w:trPr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474" w:rsidRDefault="000521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Red/Any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474" w:rsidRDefault="000521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23Ω</w:t>
            </w:r>
          </w:p>
        </w:tc>
      </w:tr>
    </w:tbl>
    <w:p w:rsidR="002E5474" w:rsidRDefault="0005211F">
      <w:pPr>
        <w:ind w:firstLine="720"/>
        <w:jc w:val="center"/>
        <w:rPr>
          <w:i/>
          <w:color w:val="3C78D8"/>
        </w:rPr>
      </w:pPr>
      <w:r>
        <w:rPr>
          <w:i/>
          <w:color w:val="3C78D8"/>
        </w:rPr>
        <w:t>Figure 5: Measured Winding Resistances</w:t>
      </w:r>
    </w:p>
    <w:p w:rsidR="002E5474" w:rsidRDefault="002E5474">
      <w:pPr>
        <w:ind w:firstLine="720"/>
        <w:jc w:val="center"/>
        <w:rPr>
          <w:i/>
          <w:color w:val="3C78D8"/>
        </w:rPr>
      </w:pPr>
    </w:p>
    <w:p w:rsidR="002E5474" w:rsidRDefault="002E5474">
      <w:pPr>
        <w:ind w:firstLine="720"/>
        <w:jc w:val="center"/>
        <w:rPr>
          <w:i/>
          <w:color w:val="3C78D8"/>
        </w:rPr>
      </w:pPr>
    </w:p>
    <w:p w:rsidR="0005211F" w:rsidRDefault="0005211F">
      <w:pPr>
        <w:ind w:firstLine="720"/>
        <w:jc w:val="center"/>
        <w:rPr>
          <w:i/>
          <w:color w:val="3C78D8"/>
        </w:rPr>
      </w:pPr>
    </w:p>
    <w:p w:rsidR="0005211F" w:rsidRDefault="0005211F">
      <w:pPr>
        <w:ind w:firstLine="720"/>
        <w:jc w:val="center"/>
        <w:rPr>
          <w:i/>
          <w:color w:val="3C78D8"/>
        </w:rPr>
      </w:pPr>
    </w:p>
    <w:p w:rsidR="0005211F" w:rsidRDefault="0005211F">
      <w:pPr>
        <w:ind w:firstLine="720"/>
        <w:jc w:val="center"/>
        <w:rPr>
          <w:i/>
          <w:color w:val="3C78D8"/>
        </w:rPr>
      </w:pPr>
    </w:p>
    <w:p w:rsidR="0005211F" w:rsidRDefault="0005211F">
      <w:pPr>
        <w:ind w:firstLine="720"/>
        <w:jc w:val="center"/>
        <w:rPr>
          <w:i/>
          <w:color w:val="3C78D8"/>
        </w:rPr>
      </w:pPr>
    </w:p>
    <w:p w:rsidR="0005211F" w:rsidRDefault="0005211F">
      <w:pPr>
        <w:ind w:firstLine="720"/>
        <w:jc w:val="center"/>
        <w:rPr>
          <w:i/>
          <w:color w:val="3C78D8"/>
        </w:rPr>
      </w:pPr>
    </w:p>
    <w:p w:rsidR="0005211F" w:rsidRDefault="0005211F">
      <w:pPr>
        <w:ind w:firstLine="720"/>
        <w:jc w:val="center"/>
        <w:rPr>
          <w:i/>
          <w:color w:val="3C78D8"/>
        </w:rPr>
      </w:pPr>
    </w:p>
    <w:p w:rsidR="002E5474" w:rsidRDefault="0005211F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 xml:space="preserve"> Questions</w:t>
      </w:r>
    </w:p>
    <w:p w:rsidR="002E5474" w:rsidRDefault="0005211F">
      <w:pPr>
        <w:numPr>
          <w:ilvl w:val="1"/>
          <w:numId w:val="2"/>
        </w:numPr>
        <w:contextualSpacing/>
      </w:pPr>
      <w:r>
        <w:t>The Shaft goes 180° using the code we created for this lab but is capable of full bidirectional rotation depending upon the implementation</w:t>
      </w:r>
    </w:p>
    <w:p w:rsidR="002E5474" w:rsidRDefault="0005211F">
      <w:pPr>
        <w:numPr>
          <w:ilvl w:val="1"/>
          <w:numId w:val="2"/>
        </w:numPr>
        <w:contextualSpacing/>
      </w:pPr>
      <w:r>
        <w:t xml:space="preserve">One full revolution would take 4096 </w:t>
      </w:r>
      <w:proofErr w:type="gramStart"/>
      <w:r>
        <w:t>steps,</w:t>
      </w:r>
      <w:proofErr w:type="gramEnd"/>
      <w:r>
        <w:t xml:space="preserve"> however some have observed that the actual gear ratio differs from the manufacturer specified one (64:1) at 63.68395:1 so it would likely take 4076 steps unless the manufacturer has rectified the issue.</w:t>
      </w:r>
    </w:p>
    <w:p w:rsidR="002E5474" w:rsidRDefault="0005211F">
      <w:pPr>
        <w:numPr>
          <w:ilvl w:val="1"/>
          <w:numId w:val="2"/>
        </w:numPr>
        <w:contextualSpacing/>
      </w:pPr>
      <w:r>
        <w:t>Peak current would exist across any of the 23Ω winding resistances, which with a 5V supply yields a .217 A peak current from V=IR.</w:t>
      </w:r>
    </w:p>
    <w:p w:rsidR="002E5474" w:rsidRDefault="0005211F">
      <w:pPr>
        <w:numPr>
          <w:ilvl w:val="1"/>
          <w:numId w:val="2"/>
        </w:numPr>
        <w:contextualSpacing/>
      </w:pPr>
      <w:r>
        <w:t xml:space="preserve">This current cannot be driven directly from the </w:t>
      </w:r>
      <w:proofErr w:type="spellStart"/>
      <w:r>
        <w:t>PSoC</w:t>
      </w:r>
      <w:proofErr w:type="spellEnd"/>
      <w:r>
        <w:t xml:space="preserve"> 5LP, which has an absolute maximum </w:t>
      </w:r>
      <w:proofErr w:type="spellStart"/>
      <w:r>
        <w:t>gpio</w:t>
      </w:r>
      <w:proofErr w:type="spellEnd"/>
      <w:r>
        <w:t xml:space="preserve"> current rating of .041 A.</w:t>
      </w:r>
    </w:p>
    <w:p w:rsidR="002E5474" w:rsidRDefault="002E5474">
      <w:pPr>
        <w:rPr>
          <w:b/>
        </w:rPr>
      </w:pPr>
    </w:p>
    <w:p w:rsidR="002E5474" w:rsidRDefault="0005211F">
      <w:r>
        <w:tab/>
      </w:r>
    </w:p>
    <w:p w:rsidR="002E5474" w:rsidRDefault="002E5474"/>
    <w:p w:rsidR="002E5474" w:rsidRDefault="002E5474"/>
    <w:p w:rsidR="002E5474" w:rsidRDefault="002E5474"/>
    <w:p w:rsidR="002E5474" w:rsidRDefault="002E5474"/>
    <w:p w:rsidR="002E5474" w:rsidRDefault="0005211F">
      <w:pPr>
        <w:rPr>
          <w:b/>
        </w:rPr>
      </w:pPr>
      <w:r>
        <w:rPr>
          <w:b/>
        </w:rPr>
        <w:lastRenderedPageBreak/>
        <w:t xml:space="preserve">Appendix: </w:t>
      </w:r>
      <w:r>
        <w:t>Commented Source Code</w:t>
      </w:r>
      <w:r>
        <w:rPr>
          <w:b/>
        </w:rPr>
        <w:t xml:space="preserve"> </w:t>
      </w:r>
    </w:p>
    <w:p w:rsidR="002E5474" w:rsidRDefault="002E5474"/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#include &lt;</w:t>
      </w:r>
      <w:proofErr w:type="spell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project.h</w:t>
      </w:r>
      <w:proofErr w:type="spell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&gt;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int</w:t>
      </w:r>
      <w:proofErr w:type="spell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 xml:space="preserve"> main(void)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{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</w:t>
      </w:r>
      <w:proofErr w:type="spell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CyGlobalIntEnable</w:t>
      </w:r>
      <w:proofErr w:type="spell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; /* Enable global interrupts. */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</w:t>
      </w:r>
      <w:proofErr w:type="spell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int</w:t>
      </w:r>
      <w:proofErr w:type="spell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 xml:space="preserve"> phase;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</w:t>
      </w:r>
      <w:proofErr w:type="spell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int</w:t>
      </w:r>
      <w:proofErr w:type="spell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dir</w:t>
      </w:r>
      <w:proofErr w:type="spell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 xml:space="preserve"> = 1;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uint16_t count;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 xml:space="preserve">   /* Place your initialization/startup code here (e.g. </w:t>
      </w:r>
      <w:proofErr w:type="spell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MyInst_</w:t>
      </w:r>
      <w:proofErr w:type="gram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Start</w:t>
      </w:r>
      <w:proofErr w:type="spell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(</w:t>
      </w:r>
      <w:proofErr w:type="gram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)) */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</w:t>
      </w:r>
      <w:proofErr w:type="gram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for(</w:t>
      </w:r>
      <w:proofErr w:type="gram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;;)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{   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</w:t>
      </w:r>
      <w:proofErr w:type="gram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for(</w:t>
      </w:r>
      <w:proofErr w:type="gram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count = 0; count &lt; 2048/8; count++)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{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</w:t>
      </w:r>
      <w:proofErr w:type="gram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for(</w:t>
      </w:r>
      <w:proofErr w:type="gram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phase = 0; phase &lt; 8; phase++)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{</w:t>
      </w:r>
    </w:p>
    <w:p w:rsidR="00BC39C4" w:rsidRPr="00BC39C4" w:rsidRDefault="00D13AD9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ins w:id="2" w:author="Larry Pearlstein" w:date="2017-12-11T14:51:00Z">
        <w:r>
          <w:rPr>
            <w:rFonts w:ascii="Times New Roman" w:eastAsia="Times New Roman" w:hAnsi="Times New Roman" w:cs="Times New Roman"/>
            <w:color w:val="auto"/>
            <w:sz w:val="24"/>
            <w:szCs w:val="24"/>
            <w:lang w:val="en-US"/>
          </w:rPr>
          <w:t>// Extra indentation here!</w:t>
        </w:r>
      </w:ins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if (</w:t>
      </w:r>
      <w:proofErr w:type="spell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dir</w:t>
      </w:r>
      <w:proofErr w:type="spell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 xml:space="preserve"> == 1) // if </w:t>
      </w:r>
      <w:proofErr w:type="spell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dir</w:t>
      </w:r>
      <w:proofErr w:type="spell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 xml:space="preserve"> positive, Rotation = CW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{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switch (phase)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    {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ab/>
      </w: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ab/>
      </w: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ab/>
      </w: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ab/>
        <w:t>// case looks at phase and based on position writes to data lines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 xml:space="preserve">                           case 0: 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            </w:t>
      </w:r>
      <w:proofErr w:type="spell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DigOut_</w:t>
      </w:r>
      <w:proofErr w:type="gram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Write</w:t>
      </w:r>
      <w:proofErr w:type="spell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(</w:t>
      </w:r>
      <w:proofErr w:type="gram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1); // write 0001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 xml:space="preserve">                               break; 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 xml:space="preserve">                           case 1: 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            </w:t>
      </w:r>
      <w:proofErr w:type="spell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DigOut_</w:t>
      </w:r>
      <w:proofErr w:type="gram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Write</w:t>
      </w:r>
      <w:proofErr w:type="spell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(</w:t>
      </w:r>
      <w:proofErr w:type="gram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3); // write 0011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            break;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 xml:space="preserve">                           case 2: 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            </w:t>
      </w:r>
      <w:proofErr w:type="spell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DigOut_</w:t>
      </w:r>
      <w:proofErr w:type="gram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Write</w:t>
      </w:r>
      <w:proofErr w:type="spell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(</w:t>
      </w:r>
      <w:proofErr w:type="gram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2); // write 0010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            break;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        case 3: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            </w:t>
      </w:r>
      <w:proofErr w:type="spell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DigOut_</w:t>
      </w:r>
      <w:proofErr w:type="gram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Write</w:t>
      </w:r>
      <w:proofErr w:type="spell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(</w:t>
      </w:r>
      <w:proofErr w:type="gram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6); // write 0110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            break;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 xml:space="preserve">                           case 4: 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            </w:t>
      </w:r>
      <w:proofErr w:type="spell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DigOut_</w:t>
      </w:r>
      <w:proofErr w:type="gram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Write</w:t>
      </w:r>
      <w:proofErr w:type="spell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(</w:t>
      </w:r>
      <w:proofErr w:type="gram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4); // write 0100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            break;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        case 5: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            </w:t>
      </w:r>
      <w:proofErr w:type="spell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DigOut_</w:t>
      </w:r>
      <w:proofErr w:type="gram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Write</w:t>
      </w:r>
      <w:proofErr w:type="spell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(</w:t>
      </w:r>
      <w:proofErr w:type="gram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12); // write 1100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            break;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        case 6: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            </w:t>
      </w:r>
      <w:proofErr w:type="spell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DigOut_</w:t>
      </w:r>
      <w:proofErr w:type="gram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Write</w:t>
      </w:r>
      <w:proofErr w:type="spell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(</w:t>
      </w:r>
      <w:proofErr w:type="gram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8); // write 1000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            break;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        case 7: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            </w:t>
      </w:r>
      <w:proofErr w:type="spell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DigOut_</w:t>
      </w:r>
      <w:proofErr w:type="gram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Write</w:t>
      </w:r>
      <w:proofErr w:type="spell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(</w:t>
      </w:r>
      <w:proofErr w:type="gram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9); // write 1001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            break;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    }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}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if (</w:t>
      </w:r>
      <w:proofErr w:type="spell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dir</w:t>
      </w:r>
      <w:proofErr w:type="spell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 xml:space="preserve"> == 0)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{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 xml:space="preserve">                   switch (phase) // if </w:t>
      </w:r>
      <w:proofErr w:type="spell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dir</w:t>
      </w:r>
      <w:proofErr w:type="spell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 xml:space="preserve"> negative, rotation = CCW, negate previous values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    {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ab/>
      </w: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ab/>
      </w: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ab/>
      </w: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ab/>
        <w:t>// case looks at phase and based on position writes to data lines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 xml:space="preserve">                           case 7: 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            </w:t>
      </w:r>
      <w:proofErr w:type="spell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DigOut_</w:t>
      </w:r>
      <w:proofErr w:type="gram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Write</w:t>
      </w:r>
      <w:proofErr w:type="spell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(</w:t>
      </w:r>
      <w:proofErr w:type="gram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1); // write 0001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 xml:space="preserve">                               break; 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 xml:space="preserve">                           case 6: 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            </w:t>
      </w:r>
      <w:proofErr w:type="spell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DigOut_</w:t>
      </w:r>
      <w:proofErr w:type="gram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Write</w:t>
      </w:r>
      <w:proofErr w:type="spell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(</w:t>
      </w:r>
      <w:proofErr w:type="gram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3); // write 0011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            break;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 xml:space="preserve">                           case 5: 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            </w:t>
      </w:r>
      <w:proofErr w:type="spell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DigOut_</w:t>
      </w:r>
      <w:proofErr w:type="gram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Write</w:t>
      </w:r>
      <w:proofErr w:type="spell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(</w:t>
      </w:r>
      <w:proofErr w:type="gram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2); // write 0010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            break;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        case 4: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            </w:t>
      </w:r>
      <w:proofErr w:type="spell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DigOut_</w:t>
      </w:r>
      <w:proofErr w:type="gram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Write</w:t>
      </w:r>
      <w:proofErr w:type="spell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(</w:t>
      </w:r>
      <w:proofErr w:type="gram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6); // write 0110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lastRenderedPageBreak/>
        <w:t>                               break;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 xml:space="preserve">                           case 3: 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            </w:t>
      </w:r>
      <w:proofErr w:type="spell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DigOut_</w:t>
      </w:r>
      <w:proofErr w:type="gram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Write</w:t>
      </w:r>
      <w:proofErr w:type="spell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(</w:t>
      </w:r>
      <w:proofErr w:type="gram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4); // write 0100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            break;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        case 2: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            </w:t>
      </w:r>
      <w:proofErr w:type="spell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DigOut_</w:t>
      </w:r>
      <w:proofErr w:type="gram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Write</w:t>
      </w:r>
      <w:proofErr w:type="spell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(</w:t>
      </w:r>
      <w:proofErr w:type="gram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12); // write 1100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            break;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        case 1: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            </w:t>
      </w:r>
      <w:proofErr w:type="spell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DigOut_</w:t>
      </w:r>
      <w:proofErr w:type="gram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Write</w:t>
      </w:r>
      <w:proofErr w:type="spell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(</w:t>
      </w:r>
      <w:proofErr w:type="gram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8); // write 1000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            break;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        case 0: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            </w:t>
      </w:r>
      <w:proofErr w:type="spell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DigOut_</w:t>
      </w:r>
      <w:proofErr w:type="gram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Write</w:t>
      </w:r>
      <w:proofErr w:type="spell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(</w:t>
      </w:r>
      <w:proofErr w:type="gram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9); // write 1001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            break;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    }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    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}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</w:t>
      </w:r>
      <w:proofErr w:type="spellStart"/>
      <w:proofErr w:type="gram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CyDelay</w:t>
      </w:r>
      <w:proofErr w:type="spell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(</w:t>
      </w:r>
      <w:proofErr w:type="gram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10);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}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 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               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}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</w:t>
      </w:r>
      <w:proofErr w:type="spellStart"/>
      <w:proofErr w:type="gram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CyDelay</w:t>
      </w:r>
      <w:proofErr w:type="spell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(</w:t>
      </w:r>
      <w:proofErr w:type="gram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500);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    </w:t>
      </w:r>
      <w:proofErr w:type="spell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dir</w:t>
      </w:r>
      <w:proofErr w:type="spell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 xml:space="preserve"> = 1 - </w:t>
      </w:r>
      <w:proofErr w:type="spellStart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dir</w:t>
      </w:r>
      <w:proofErr w:type="spellEnd"/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;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   }  </w:t>
      </w:r>
    </w:p>
    <w:p w:rsidR="00BC39C4" w:rsidRPr="00BC39C4" w:rsidRDefault="00BC39C4" w:rsidP="00BC39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C39C4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}    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2820"/>
        <w:gridCol w:w="5740"/>
        <w:gridCol w:w="684"/>
        <w:gridCol w:w="908"/>
      </w:tblGrid>
      <w:tr w:rsidR="00CB0924" w:rsidRPr="00CB0924" w:rsidTr="00CB0924">
        <w:trPr>
          <w:trHeight w:val="735"/>
          <w:ins w:id="3" w:author="Larry Pearlstein" w:date="2017-12-11T14:52:00Z"/>
        </w:trPr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B0924" w:rsidRPr="00CB0924" w:rsidRDefault="00CB0924" w:rsidP="00CB09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ins w:id="4" w:author="Larry Pearlstein" w:date="2017-12-11T14:52:00Z"/>
                <w:rFonts w:ascii="Calibri" w:eastAsia="Times New Roman" w:hAnsi="Calibri" w:cs="Times New Roman"/>
                <w:b/>
                <w:bCs/>
                <w:sz w:val="18"/>
                <w:szCs w:val="18"/>
                <w:lang w:val="en-US"/>
              </w:rPr>
            </w:pPr>
            <w:ins w:id="5" w:author="Larry Pearlstein" w:date="2017-12-11T14:52:00Z">
              <w:r w:rsidRPr="00CB0924">
                <w:rPr>
                  <w:rFonts w:ascii="Calibri" w:eastAsia="Times New Roman" w:hAnsi="Calibri" w:cs="Times New Roman"/>
                  <w:b/>
                  <w:bCs/>
                  <w:sz w:val="18"/>
                  <w:szCs w:val="18"/>
                  <w:lang w:val="en-US"/>
                </w:rPr>
                <w:t>Item</w:t>
              </w:r>
            </w:ins>
          </w:p>
        </w:tc>
        <w:tc>
          <w:tcPr>
            <w:tcW w:w="574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B0924" w:rsidRPr="00CB0924" w:rsidRDefault="00CB0924" w:rsidP="00CB09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ins w:id="6" w:author="Larry Pearlstein" w:date="2017-12-11T14:52:00Z"/>
                <w:rFonts w:ascii="Calibri" w:eastAsia="Times New Roman" w:hAnsi="Calibri" w:cs="Times New Roman"/>
                <w:b/>
                <w:bCs/>
                <w:sz w:val="18"/>
                <w:szCs w:val="18"/>
                <w:lang w:val="en-US"/>
              </w:rPr>
            </w:pPr>
            <w:ins w:id="7" w:author="Larry Pearlstein" w:date="2017-12-11T14:52:00Z">
              <w:r w:rsidRPr="00CB0924">
                <w:rPr>
                  <w:rFonts w:ascii="Calibri" w:eastAsia="Times New Roman" w:hAnsi="Calibri" w:cs="Times New Roman"/>
                  <w:b/>
                  <w:bCs/>
                  <w:sz w:val="18"/>
                  <w:szCs w:val="18"/>
                  <w:lang w:val="en-US"/>
                </w:rPr>
                <w:t>Expected</w:t>
              </w:r>
            </w:ins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B0924" w:rsidRPr="00CB0924" w:rsidRDefault="00CB0924" w:rsidP="00CB09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ins w:id="8" w:author="Larry Pearlstein" w:date="2017-12-11T14:52:00Z"/>
                <w:rFonts w:ascii="Calibri" w:eastAsia="Times New Roman" w:hAnsi="Calibri" w:cs="Times New Roman"/>
                <w:b/>
                <w:bCs/>
                <w:sz w:val="18"/>
                <w:szCs w:val="18"/>
                <w:lang w:val="en-US"/>
              </w:rPr>
            </w:pPr>
            <w:ins w:id="9" w:author="Larry Pearlstein" w:date="2017-12-11T14:52:00Z">
              <w:r w:rsidRPr="00CB0924">
                <w:rPr>
                  <w:rFonts w:ascii="Calibri" w:eastAsia="Times New Roman" w:hAnsi="Calibri" w:cs="Times New Roman"/>
                  <w:b/>
                  <w:bCs/>
                  <w:sz w:val="18"/>
                  <w:szCs w:val="18"/>
                  <w:lang w:val="en-US"/>
                </w:rPr>
                <w:t>Points</w:t>
              </w:r>
            </w:ins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:rsidR="00CB0924" w:rsidRPr="00CB0924" w:rsidRDefault="00CB0924" w:rsidP="00CB09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ins w:id="10" w:author="Larry Pearlstein" w:date="2017-12-11T14:52:00Z"/>
                <w:rFonts w:ascii="Calibri" w:eastAsia="Times New Roman" w:hAnsi="Calibri" w:cs="Times New Roman"/>
                <w:b/>
                <w:bCs/>
                <w:sz w:val="18"/>
                <w:szCs w:val="18"/>
                <w:lang w:val="en-US"/>
              </w:rPr>
            </w:pPr>
            <w:ins w:id="11" w:author="Larry Pearlstein" w:date="2017-12-11T14:52:00Z">
              <w:r w:rsidRPr="00CB0924">
                <w:rPr>
                  <w:rFonts w:ascii="Calibri" w:eastAsia="Times New Roman" w:hAnsi="Calibri" w:cs="Times New Roman"/>
                  <w:b/>
                  <w:bCs/>
                  <w:sz w:val="18"/>
                  <w:szCs w:val="18"/>
                  <w:lang w:val="en-US"/>
                </w:rPr>
                <w:t>Pts. Available</w:t>
              </w:r>
            </w:ins>
          </w:p>
        </w:tc>
      </w:tr>
      <w:tr w:rsidR="00CB0924" w:rsidRPr="00CB0924" w:rsidTr="00CB0924">
        <w:trPr>
          <w:trHeight w:val="255"/>
          <w:ins w:id="12" w:author="Larry Pearlstein" w:date="2017-12-11T14:52:00Z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B0924" w:rsidRPr="00CB0924" w:rsidRDefault="00CB0924" w:rsidP="00CB09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ins w:id="13" w:author="Larry Pearlstein" w:date="2017-12-11T14:52:00Z"/>
                <w:rFonts w:ascii="Calibri" w:eastAsia="Times New Roman" w:hAnsi="Calibri" w:cs="Times New Roman"/>
                <w:sz w:val="18"/>
                <w:szCs w:val="18"/>
                <w:lang w:val="en-US"/>
              </w:rPr>
            </w:pPr>
            <w:ins w:id="14" w:author="Larry Pearlstein" w:date="2017-12-11T14:52:00Z">
              <w:r w:rsidRPr="00CB0924">
                <w:rPr>
                  <w:rFonts w:ascii="Calibri" w:eastAsia="Times New Roman" w:hAnsi="Calibri" w:cs="Times New Roman"/>
                  <w:sz w:val="18"/>
                  <w:szCs w:val="18"/>
                  <w:lang w:val="en-US"/>
                </w:rPr>
                <w:t>Cover sheet</w:t>
              </w:r>
            </w:ins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B0924" w:rsidRPr="00CB0924" w:rsidRDefault="00CB0924" w:rsidP="00CB09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ins w:id="15" w:author="Larry Pearlstein" w:date="2017-12-11T14:52:00Z"/>
                <w:rFonts w:ascii="Calibri" w:eastAsia="Times New Roman" w:hAnsi="Calibri" w:cs="Times New Roman"/>
                <w:sz w:val="18"/>
                <w:szCs w:val="18"/>
                <w:lang w:val="en-US"/>
              </w:rPr>
            </w:pPr>
            <w:ins w:id="16" w:author="Larry Pearlstein" w:date="2017-12-11T14:52:00Z">
              <w:r w:rsidRPr="00CB0924">
                <w:rPr>
                  <w:rFonts w:ascii="Calibri" w:eastAsia="Times New Roman" w:hAnsi="Calibri" w:cs="Times New Roman"/>
                  <w:sz w:val="18"/>
                  <w:szCs w:val="18"/>
                  <w:lang w:val="en-US"/>
                </w:rPr>
                <w:t> </w:t>
              </w:r>
            </w:ins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B0924" w:rsidRPr="00CB0924" w:rsidRDefault="00CB0924" w:rsidP="00CB09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ins w:id="17" w:author="Larry Pearlstein" w:date="2017-12-11T14:52:00Z"/>
                <w:rFonts w:ascii="Calibri" w:eastAsia="Times New Roman" w:hAnsi="Calibri" w:cs="Times New Roman"/>
                <w:sz w:val="18"/>
                <w:szCs w:val="18"/>
                <w:lang w:val="en-US"/>
              </w:rPr>
            </w:pPr>
            <w:ins w:id="18" w:author="Larry Pearlstein" w:date="2017-12-11T14:52:00Z">
              <w:r w:rsidRPr="00CB0924">
                <w:rPr>
                  <w:rFonts w:ascii="Calibri" w:eastAsia="Times New Roman" w:hAnsi="Calibri" w:cs="Times New Roman"/>
                  <w:sz w:val="18"/>
                  <w:szCs w:val="18"/>
                  <w:lang w:val="en-US"/>
                </w:rPr>
                <w:t>0.5</w:t>
              </w:r>
            </w:ins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CB0924" w:rsidRPr="00CB0924" w:rsidRDefault="00CB0924" w:rsidP="00CB09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ins w:id="19" w:author="Larry Pearlstein" w:date="2017-12-11T14:52:00Z"/>
                <w:rFonts w:ascii="Calibri" w:eastAsia="Times New Roman" w:hAnsi="Calibri" w:cs="Times New Roman"/>
                <w:sz w:val="18"/>
                <w:szCs w:val="18"/>
                <w:lang w:val="en-US"/>
              </w:rPr>
            </w:pPr>
            <w:ins w:id="20" w:author="Larry Pearlstein" w:date="2017-12-11T14:52:00Z">
              <w:r w:rsidRPr="00CB0924">
                <w:rPr>
                  <w:rFonts w:ascii="Calibri" w:eastAsia="Times New Roman" w:hAnsi="Calibri" w:cs="Times New Roman"/>
                  <w:sz w:val="18"/>
                  <w:szCs w:val="18"/>
                  <w:lang w:val="en-US"/>
                </w:rPr>
                <w:t>0.5</w:t>
              </w:r>
            </w:ins>
          </w:p>
        </w:tc>
      </w:tr>
      <w:tr w:rsidR="00CB0924" w:rsidRPr="00CB0924" w:rsidTr="00CB0924">
        <w:trPr>
          <w:trHeight w:val="240"/>
          <w:ins w:id="21" w:author="Larry Pearlstein" w:date="2017-12-11T14:52:00Z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CB0924" w:rsidRPr="00CB0924" w:rsidRDefault="00CB0924" w:rsidP="00CB09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ins w:id="22" w:author="Larry Pearlstein" w:date="2017-12-11T14:52:00Z"/>
                <w:rFonts w:ascii="Calibri" w:eastAsia="Times New Roman" w:hAnsi="Calibri" w:cs="Times New Roman"/>
                <w:sz w:val="18"/>
                <w:szCs w:val="18"/>
                <w:lang w:val="en-US"/>
              </w:rPr>
            </w:pPr>
            <w:ins w:id="23" w:author="Larry Pearlstein" w:date="2017-12-11T14:52:00Z">
              <w:r w:rsidRPr="00CB0924">
                <w:rPr>
                  <w:rFonts w:ascii="Calibri" w:eastAsia="Times New Roman" w:hAnsi="Calibri" w:cs="Times New Roman"/>
                  <w:sz w:val="18"/>
                  <w:szCs w:val="18"/>
                  <w:lang w:val="en-US"/>
                </w:rPr>
                <w:t>4 waveforms on single time axis</w:t>
              </w:r>
            </w:ins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CB0924" w:rsidRPr="00CB0924" w:rsidRDefault="00CB0924" w:rsidP="00CB09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ins w:id="24" w:author="Larry Pearlstein" w:date="2017-12-11T14:52:00Z"/>
                <w:rFonts w:ascii="Calibri" w:eastAsia="Times New Roman" w:hAnsi="Calibri" w:cs="Times New Roman"/>
                <w:sz w:val="18"/>
                <w:szCs w:val="18"/>
                <w:lang w:val="en-US"/>
              </w:rPr>
            </w:pPr>
            <w:ins w:id="25" w:author="Larry Pearlstein" w:date="2017-12-11T14:52:00Z">
              <w:r w:rsidRPr="00CB0924">
                <w:rPr>
                  <w:rFonts w:ascii="Calibri" w:eastAsia="Times New Roman" w:hAnsi="Calibri" w:cs="Times New Roman"/>
                  <w:sz w:val="18"/>
                  <w:szCs w:val="18"/>
                  <w:lang w:val="en-US"/>
                </w:rPr>
                <w:t> </w:t>
              </w:r>
            </w:ins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B0924" w:rsidRPr="00CB0924" w:rsidRDefault="00CB0924" w:rsidP="00CB09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ins w:id="26" w:author="Larry Pearlstein" w:date="2017-12-11T14:52:00Z"/>
                <w:rFonts w:ascii="Calibri" w:eastAsia="Times New Roman" w:hAnsi="Calibri" w:cs="Times New Roman"/>
                <w:sz w:val="18"/>
                <w:szCs w:val="18"/>
                <w:lang w:val="en-US"/>
              </w:rPr>
            </w:pPr>
            <w:ins w:id="27" w:author="Larry Pearlstein" w:date="2017-12-11T14:52:00Z">
              <w:r w:rsidRPr="00CB0924">
                <w:rPr>
                  <w:rFonts w:ascii="Calibri" w:eastAsia="Times New Roman" w:hAnsi="Calibri" w:cs="Times New Roman"/>
                  <w:sz w:val="18"/>
                  <w:szCs w:val="18"/>
                  <w:lang w:val="en-US"/>
                </w:rPr>
                <w:t>1</w:t>
              </w:r>
            </w:ins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CB0924" w:rsidRPr="00CB0924" w:rsidRDefault="00CB0924" w:rsidP="00CB09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ins w:id="28" w:author="Larry Pearlstein" w:date="2017-12-11T14:52:00Z"/>
                <w:rFonts w:ascii="Calibri" w:eastAsia="Times New Roman" w:hAnsi="Calibri" w:cs="Times New Roman"/>
                <w:sz w:val="18"/>
                <w:szCs w:val="18"/>
                <w:lang w:val="en-US"/>
              </w:rPr>
            </w:pPr>
            <w:ins w:id="29" w:author="Larry Pearlstein" w:date="2017-12-11T14:52:00Z">
              <w:r w:rsidRPr="00CB0924">
                <w:rPr>
                  <w:rFonts w:ascii="Calibri" w:eastAsia="Times New Roman" w:hAnsi="Calibri" w:cs="Times New Roman"/>
                  <w:sz w:val="18"/>
                  <w:szCs w:val="18"/>
                  <w:lang w:val="en-US"/>
                </w:rPr>
                <w:t>1</w:t>
              </w:r>
            </w:ins>
          </w:p>
        </w:tc>
      </w:tr>
      <w:tr w:rsidR="00CB0924" w:rsidRPr="00CB0924" w:rsidTr="00CB0924">
        <w:trPr>
          <w:trHeight w:val="240"/>
          <w:ins w:id="30" w:author="Larry Pearlstein" w:date="2017-12-11T14:52:00Z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CB0924" w:rsidRPr="00CB0924" w:rsidRDefault="00CB0924" w:rsidP="00CB09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ins w:id="31" w:author="Larry Pearlstein" w:date="2017-12-11T14:52:00Z"/>
                <w:rFonts w:ascii="Calibri" w:eastAsia="Times New Roman" w:hAnsi="Calibri" w:cs="Times New Roman"/>
                <w:sz w:val="18"/>
                <w:szCs w:val="18"/>
                <w:lang w:val="en-US"/>
              </w:rPr>
            </w:pPr>
            <w:ins w:id="32" w:author="Larry Pearlstein" w:date="2017-12-11T14:52:00Z">
              <w:r w:rsidRPr="00CB0924">
                <w:rPr>
                  <w:rFonts w:ascii="Calibri" w:eastAsia="Times New Roman" w:hAnsi="Calibri" w:cs="Times New Roman"/>
                  <w:sz w:val="18"/>
                  <w:szCs w:val="18"/>
                  <w:lang w:val="en-US"/>
                </w:rPr>
                <w:t>Measured winding resistance</w:t>
              </w:r>
            </w:ins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CB0924" w:rsidRPr="00CB0924" w:rsidRDefault="00CB0924" w:rsidP="00CB09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ins w:id="33" w:author="Larry Pearlstein" w:date="2017-12-11T14:52:00Z"/>
                <w:rFonts w:ascii="Calibri" w:eastAsia="Times New Roman" w:hAnsi="Calibri" w:cs="Times New Roman"/>
                <w:sz w:val="18"/>
                <w:szCs w:val="18"/>
                <w:lang w:val="en-US"/>
              </w:rPr>
            </w:pPr>
            <w:ins w:id="34" w:author="Larry Pearlstein" w:date="2017-12-11T14:52:00Z">
              <w:r w:rsidRPr="00CB0924">
                <w:rPr>
                  <w:rFonts w:ascii="Calibri" w:eastAsia="Times New Roman" w:hAnsi="Calibri" w:cs="Times New Roman"/>
                  <w:sz w:val="18"/>
                  <w:szCs w:val="18"/>
                  <w:lang w:val="en-US"/>
                </w:rPr>
                <w:t>About 23 ohms</w:t>
              </w:r>
            </w:ins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B0924" w:rsidRPr="00CB0924" w:rsidRDefault="00CB0924" w:rsidP="00CB09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ins w:id="35" w:author="Larry Pearlstein" w:date="2017-12-11T14:52:00Z"/>
                <w:rFonts w:ascii="Calibri" w:eastAsia="Times New Roman" w:hAnsi="Calibri" w:cs="Times New Roman"/>
                <w:sz w:val="18"/>
                <w:szCs w:val="18"/>
                <w:lang w:val="en-US"/>
              </w:rPr>
            </w:pPr>
            <w:ins w:id="36" w:author="Larry Pearlstein" w:date="2017-12-11T14:52:00Z">
              <w:r w:rsidRPr="00CB0924">
                <w:rPr>
                  <w:rFonts w:ascii="Calibri" w:eastAsia="Times New Roman" w:hAnsi="Calibri" w:cs="Times New Roman"/>
                  <w:sz w:val="18"/>
                  <w:szCs w:val="18"/>
                  <w:lang w:val="en-US"/>
                </w:rPr>
                <w:t>0.8</w:t>
              </w:r>
            </w:ins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CB0924" w:rsidRPr="00CB0924" w:rsidRDefault="00CB0924" w:rsidP="00CB09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ins w:id="37" w:author="Larry Pearlstein" w:date="2017-12-11T14:52:00Z"/>
                <w:rFonts w:ascii="Calibri" w:eastAsia="Times New Roman" w:hAnsi="Calibri" w:cs="Times New Roman"/>
                <w:sz w:val="18"/>
                <w:szCs w:val="18"/>
                <w:lang w:val="en-US"/>
              </w:rPr>
            </w:pPr>
            <w:ins w:id="38" w:author="Larry Pearlstein" w:date="2017-12-11T14:52:00Z">
              <w:r w:rsidRPr="00CB0924">
                <w:rPr>
                  <w:rFonts w:ascii="Calibri" w:eastAsia="Times New Roman" w:hAnsi="Calibri" w:cs="Times New Roman"/>
                  <w:sz w:val="18"/>
                  <w:szCs w:val="18"/>
                  <w:lang w:val="en-US"/>
                </w:rPr>
                <w:t>1</w:t>
              </w:r>
            </w:ins>
          </w:p>
        </w:tc>
      </w:tr>
      <w:tr w:rsidR="00CB0924" w:rsidRPr="00CB0924" w:rsidTr="00CB0924">
        <w:trPr>
          <w:trHeight w:val="240"/>
          <w:ins w:id="39" w:author="Larry Pearlstein" w:date="2017-12-11T14:52:00Z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CB0924" w:rsidRPr="00CB0924" w:rsidRDefault="00CB0924" w:rsidP="00CB09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ins w:id="40" w:author="Larry Pearlstein" w:date="2017-12-11T14:52:00Z"/>
                <w:rFonts w:ascii="Calibri" w:eastAsia="Times New Roman" w:hAnsi="Calibri" w:cs="Times New Roman"/>
                <w:sz w:val="18"/>
                <w:szCs w:val="18"/>
                <w:lang w:val="en-US"/>
              </w:rPr>
            </w:pPr>
            <w:ins w:id="41" w:author="Larry Pearlstein" w:date="2017-12-11T14:52:00Z">
              <w:r w:rsidRPr="00CB0924">
                <w:rPr>
                  <w:rFonts w:ascii="Calibri" w:eastAsia="Times New Roman" w:hAnsi="Calibri" w:cs="Times New Roman"/>
                  <w:sz w:val="18"/>
                  <w:szCs w:val="18"/>
                  <w:lang w:val="en-US"/>
                </w:rPr>
                <w:t>How far does the shaft go?</w:t>
              </w:r>
            </w:ins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CB0924" w:rsidRPr="00CB0924" w:rsidRDefault="00CB0924" w:rsidP="00CB09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ins w:id="42" w:author="Larry Pearlstein" w:date="2017-12-11T14:52:00Z"/>
                <w:rFonts w:ascii="Calibri" w:eastAsia="Times New Roman" w:hAnsi="Calibri" w:cs="Times New Roman"/>
                <w:sz w:val="18"/>
                <w:szCs w:val="18"/>
                <w:lang w:val="en-US"/>
              </w:rPr>
            </w:pPr>
            <w:ins w:id="43" w:author="Larry Pearlstein" w:date="2017-12-11T14:52:00Z">
              <w:r w:rsidRPr="00CB0924">
                <w:rPr>
                  <w:rFonts w:ascii="Calibri" w:eastAsia="Times New Roman" w:hAnsi="Calibri" w:cs="Times New Roman"/>
                  <w:sz w:val="18"/>
                  <w:szCs w:val="18"/>
                  <w:lang w:val="en-US"/>
                </w:rPr>
                <w:t>Half way</w:t>
              </w:r>
            </w:ins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B0924" w:rsidRPr="00CB0924" w:rsidRDefault="00CB0924" w:rsidP="00CB09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ins w:id="44" w:author="Larry Pearlstein" w:date="2017-12-11T14:52:00Z"/>
                <w:rFonts w:ascii="Calibri" w:eastAsia="Times New Roman" w:hAnsi="Calibri" w:cs="Times New Roman"/>
                <w:sz w:val="18"/>
                <w:szCs w:val="18"/>
                <w:lang w:val="en-US"/>
              </w:rPr>
            </w:pPr>
            <w:ins w:id="45" w:author="Larry Pearlstein" w:date="2017-12-11T14:52:00Z">
              <w:r w:rsidRPr="00CB0924">
                <w:rPr>
                  <w:rFonts w:ascii="Calibri" w:eastAsia="Times New Roman" w:hAnsi="Calibri" w:cs="Times New Roman"/>
                  <w:sz w:val="18"/>
                  <w:szCs w:val="18"/>
                  <w:lang w:val="en-US"/>
                </w:rPr>
                <w:t>1</w:t>
              </w:r>
            </w:ins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CB0924" w:rsidRPr="00CB0924" w:rsidRDefault="00CB0924" w:rsidP="00CB09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ins w:id="46" w:author="Larry Pearlstein" w:date="2017-12-11T14:52:00Z"/>
                <w:rFonts w:ascii="Calibri" w:eastAsia="Times New Roman" w:hAnsi="Calibri" w:cs="Times New Roman"/>
                <w:sz w:val="18"/>
                <w:szCs w:val="18"/>
                <w:lang w:val="en-US"/>
              </w:rPr>
            </w:pPr>
            <w:ins w:id="47" w:author="Larry Pearlstein" w:date="2017-12-11T14:52:00Z">
              <w:r w:rsidRPr="00CB0924">
                <w:rPr>
                  <w:rFonts w:ascii="Calibri" w:eastAsia="Times New Roman" w:hAnsi="Calibri" w:cs="Times New Roman"/>
                  <w:sz w:val="18"/>
                  <w:szCs w:val="18"/>
                  <w:lang w:val="en-US"/>
                </w:rPr>
                <w:t>1</w:t>
              </w:r>
            </w:ins>
          </w:p>
        </w:tc>
      </w:tr>
      <w:tr w:rsidR="00CB0924" w:rsidRPr="00CB0924" w:rsidTr="00CB0924">
        <w:trPr>
          <w:trHeight w:val="240"/>
          <w:ins w:id="48" w:author="Larry Pearlstein" w:date="2017-12-11T14:52:00Z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CB0924" w:rsidRPr="00CB0924" w:rsidRDefault="00CB0924" w:rsidP="00CB09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ins w:id="49" w:author="Larry Pearlstein" w:date="2017-12-11T14:52:00Z"/>
                <w:rFonts w:ascii="Calibri" w:eastAsia="Times New Roman" w:hAnsi="Calibri" w:cs="Times New Roman"/>
                <w:sz w:val="18"/>
                <w:szCs w:val="18"/>
                <w:lang w:val="en-US"/>
              </w:rPr>
            </w:pPr>
            <w:ins w:id="50" w:author="Larry Pearlstein" w:date="2017-12-11T14:52:00Z">
              <w:r w:rsidRPr="00CB0924">
                <w:rPr>
                  <w:rFonts w:ascii="Calibri" w:eastAsia="Times New Roman" w:hAnsi="Calibri" w:cs="Times New Roman"/>
                  <w:sz w:val="18"/>
                  <w:szCs w:val="18"/>
                  <w:lang w:val="en-US"/>
                </w:rPr>
                <w:t>How many steps for full rev?</w:t>
              </w:r>
            </w:ins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CB0924" w:rsidRPr="00CB0924" w:rsidRDefault="00CB0924" w:rsidP="00CB09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ins w:id="51" w:author="Larry Pearlstein" w:date="2017-12-11T14:52:00Z"/>
                <w:rFonts w:ascii="Calibri" w:eastAsia="Times New Roman" w:hAnsi="Calibri" w:cs="Times New Roman"/>
                <w:sz w:val="18"/>
                <w:szCs w:val="18"/>
                <w:lang w:val="en-US"/>
              </w:rPr>
            </w:pPr>
            <w:ins w:id="52" w:author="Larry Pearlstein" w:date="2017-12-11T14:52:00Z">
              <w:r w:rsidRPr="00CB0924">
                <w:rPr>
                  <w:rFonts w:ascii="Calibri" w:eastAsia="Times New Roman" w:hAnsi="Calibri" w:cs="Times New Roman"/>
                  <w:sz w:val="18"/>
                  <w:szCs w:val="18"/>
                  <w:lang w:val="en-US"/>
                </w:rPr>
                <w:t>4096 steps (technically half steps)</w:t>
              </w:r>
            </w:ins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B0924" w:rsidRPr="00CB0924" w:rsidRDefault="00CB0924" w:rsidP="00CB09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ins w:id="53" w:author="Larry Pearlstein" w:date="2017-12-11T14:52:00Z"/>
                <w:rFonts w:ascii="Calibri" w:eastAsia="Times New Roman" w:hAnsi="Calibri" w:cs="Times New Roman"/>
                <w:sz w:val="18"/>
                <w:szCs w:val="18"/>
                <w:lang w:val="en-US"/>
              </w:rPr>
            </w:pPr>
            <w:ins w:id="54" w:author="Larry Pearlstein" w:date="2017-12-11T14:52:00Z">
              <w:r w:rsidRPr="00CB0924">
                <w:rPr>
                  <w:rFonts w:ascii="Calibri" w:eastAsia="Times New Roman" w:hAnsi="Calibri" w:cs="Times New Roman"/>
                  <w:sz w:val="18"/>
                  <w:szCs w:val="18"/>
                  <w:lang w:val="en-US"/>
                </w:rPr>
                <w:t>1</w:t>
              </w:r>
            </w:ins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CB0924" w:rsidRPr="00CB0924" w:rsidRDefault="00CB0924" w:rsidP="00CB09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ins w:id="55" w:author="Larry Pearlstein" w:date="2017-12-11T14:52:00Z"/>
                <w:rFonts w:ascii="Calibri" w:eastAsia="Times New Roman" w:hAnsi="Calibri" w:cs="Times New Roman"/>
                <w:sz w:val="18"/>
                <w:szCs w:val="18"/>
                <w:lang w:val="en-US"/>
              </w:rPr>
            </w:pPr>
            <w:ins w:id="56" w:author="Larry Pearlstein" w:date="2017-12-11T14:52:00Z">
              <w:r w:rsidRPr="00CB0924">
                <w:rPr>
                  <w:rFonts w:ascii="Calibri" w:eastAsia="Times New Roman" w:hAnsi="Calibri" w:cs="Times New Roman"/>
                  <w:sz w:val="18"/>
                  <w:szCs w:val="18"/>
                  <w:lang w:val="en-US"/>
                </w:rPr>
                <w:t>1</w:t>
              </w:r>
            </w:ins>
          </w:p>
        </w:tc>
      </w:tr>
      <w:tr w:rsidR="00CB0924" w:rsidRPr="00CB0924" w:rsidTr="00CB0924">
        <w:trPr>
          <w:trHeight w:val="240"/>
          <w:ins w:id="57" w:author="Larry Pearlstein" w:date="2017-12-11T14:52:00Z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CB0924" w:rsidRPr="00CB0924" w:rsidRDefault="00CB0924" w:rsidP="00CB09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ins w:id="58" w:author="Larry Pearlstein" w:date="2017-12-11T14:52:00Z"/>
                <w:rFonts w:ascii="Calibri" w:eastAsia="Times New Roman" w:hAnsi="Calibri" w:cs="Times New Roman"/>
                <w:sz w:val="18"/>
                <w:szCs w:val="18"/>
                <w:lang w:val="en-US"/>
              </w:rPr>
            </w:pPr>
            <w:ins w:id="59" w:author="Larry Pearlstein" w:date="2017-12-11T14:52:00Z">
              <w:r w:rsidRPr="00CB0924">
                <w:rPr>
                  <w:rFonts w:ascii="Calibri" w:eastAsia="Times New Roman" w:hAnsi="Calibri" w:cs="Times New Roman"/>
                  <w:sz w:val="18"/>
                  <w:szCs w:val="18"/>
                  <w:lang w:val="en-US"/>
                </w:rPr>
                <w:t>Peak current?</w:t>
              </w:r>
            </w:ins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CB0924" w:rsidRPr="00CB0924" w:rsidRDefault="00CB0924" w:rsidP="00CB09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ins w:id="60" w:author="Larry Pearlstein" w:date="2017-12-11T14:52:00Z"/>
                <w:rFonts w:ascii="Calibri" w:eastAsia="Times New Roman" w:hAnsi="Calibri" w:cs="Times New Roman"/>
                <w:sz w:val="18"/>
                <w:szCs w:val="18"/>
                <w:lang w:val="en-US"/>
              </w:rPr>
            </w:pPr>
            <w:ins w:id="61" w:author="Larry Pearlstein" w:date="2017-12-11T14:52:00Z">
              <w:r w:rsidRPr="00CB0924">
                <w:rPr>
                  <w:rFonts w:ascii="Calibri" w:eastAsia="Times New Roman" w:hAnsi="Calibri" w:cs="Times New Roman"/>
                  <w:sz w:val="18"/>
                  <w:szCs w:val="18"/>
                  <w:lang w:val="en-US"/>
                </w:rPr>
                <w:t>5/</w:t>
              </w:r>
              <w:proofErr w:type="spellStart"/>
              <w:r w:rsidRPr="00CB0924">
                <w:rPr>
                  <w:rFonts w:ascii="Calibri" w:eastAsia="Times New Roman" w:hAnsi="Calibri" w:cs="Times New Roman"/>
                  <w:sz w:val="18"/>
                  <w:szCs w:val="18"/>
                  <w:lang w:val="en-US"/>
                </w:rPr>
                <w:t>Rwinding</w:t>
              </w:r>
              <w:proofErr w:type="spellEnd"/>
              <w:r w:rsidRPr="00CB0924">
                <w:rPr>
                  <w:rFonts w:ascii="Calibri" w:eastAsia="Times New Roman" w:hAnsi="Calibri" w:cs="Times New Roman"/>
                  <w:sz w:val="18"/>
                  <w:szCs w:val="18"/>
                  <w:lang w:val="en-US"/>
                </w:rPr>
                <w:t>, about 200 mA</w:t>
              </w:r>
            </w:ins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B0924" w:rsidRPr="00CB0924" w:rsidRDefault="00CB0924" w:rsidP="00CB09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ins w:id="62" w:author="Larry Pearlstein" w:date="2017-12-11T14:52:00Z"/>
                <w:rFonts w:ascii="Calibri" w:eastAsia="Times New Roman" w:hAnsi="Calibri" w:cs="Times New Roman"/>
                <w:sz w:val="18"/>
                <w:szCs w:val="18"/>
                <w:lang w:val="en-US"/>
              </w:rPr>
            </w:pPr>
            <w:ins w:id="63" w:author="Larry Pearlstein" w:date="2017-12-11T14:52:00Z">
              <w:r w:rsidRPr="00CB0924">
                <w:rPr>
                  <w:rFonts w:ascii="Calibri" w:eastAsia="Times New Roman" w:hAnsi="Calibri" w:cs="Times New Roman"/>
                  <w:sz w:val="18"/>
                  <w:szCs w:val="18"/>
                  <w:lang w:val="en-US"/>
                </w:rPr>
                <w:t>1</w:t>
              </w:r>
            </w:ins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CB0924" w:rsidRPr="00CB0924" w:rsidRDefault="00CB0924" w:rsidP="00CB09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ins w:id="64" w:author="Larry Pearlstein" w:date="2017-12-11T14:52:00Z"/>
                <w:rFonts w:ascii="Calibri" w:eastAsia="Times New Roman" w:hAnsi="Calibri" w:cs="Times New Roman"/>
                <w:sz w:val="18"/>
                <w:szCs w:val="18"/>
                <w:lang w:val="en-US"/>
              </w:rPr>
            </w:pPr>
            <w:ins w:id="65" w:author="Larry Pearlstein" w:date="2017-12-11T14:52:00Z">
              <w:r w:rsidRPr="00CB0924">
                <w:rPr>
                  <w:rFonts w:ascii="Calibri" w:eastAsia="Times New Roman" w:hAnsi="Calibri" w:cs="Times New Roman"/>
                  <w:sz w:val="18"/>
                  <w:szCs w:val="18"/>
                  <w:lang w:val="en-US"/>
                </w:rPr>
                <w:t>1</w:t>
              </w:r>
            </w:ins>
          </w:p>
        </w:tc>
      </w:tr>
      <w:tr w:rsidR="00CB0924" w:rsidRPr="00CB0924" w:rsidTr="00CB0924">
        <w:trPr>
          <w:trHeight w:val="1680"/>
          <w:ins w:id="66" w:author="Larry Pearlstein" w:date="2017-12-11T14:52:00Z"/>
        </w:trPr>
        <w:tc>
          <w:tcPr>
            <w:tcW w:w="28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CB0924" w:rsidRPr="00CB0924" w:rsidRDefault="00CB0924" w:rsidP="00CB09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ins w:id="67" w:author="Larry Pearlstein" w:date="2017-12-11T14:52:00Z"/>
                <w:rFonts w:ascii="Calibri" w:eastAsia="Times New Roman" w:hAnsi="Calibri" w:cs="Times New Roman"/>
                <w:sz w:val="18"/>
                <w:szCs w:val="18"/>
                <w:lang w:val="en-US"/>
              </w:rPr>
            </w:pPr>
            <w:ins w:id="68" w:author="Larry Pearlstein" w:date="2017-12-11T14:52:00Z">
              <w:r w:rsidRPr="00CB0924">
                <w:rPr>
                  <w:rFonts w:ascii="Calibri" w:eastAsia="Times New Roman" w:hAnsi="Calibri" w:cs="Times New Roman"/>
                  <w:sz w:val="18"/>
                  <w:szCs w:val="18"/>
                  <w:lang w:val="en-US"/>
                </w:rPr>
                <w:t>Can it be driven directly?</w:t>
              </w:r>
            </w:ins>
          </w:p>
        </w:tc>
        <w:tc>
          <w:tcPr>
            <w:tcW w:w="5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CB0924" w:rsidRPr="00CB0924" w:rsidRDefault="00CB0924" w:rsidP="00CB09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ins w:id="69" w:author="Larry Pearlstein" w:date="2017-12-11T14:52:00Z"/>
                <w:rFonts w:ascii="Calibri" w:eastAsia="Times New Roman" w:hAnsi="Calibri" w:cs="Times New Roman"/>
                <w:sz w:val="18"/>
                <w:szCs w:val="18"/>
                <w:lang w:val="en-US"/>
              </w:rPr>
            </w:pPr>
            <w:ins w:id="70" w:author="Larry Pearlstein" w:date="2017-12-11T14:52:00Z">
              <w:r w:rsidRPr="00CB0924">
                <w:rPr>
                  <w:rFonts w:ascii="Calibri" w:eastAsia="Times New Roman" w:hAnsi="Calibri" w:cs="Times New Roman"/>
                  <w:sz w:val="18"/>
                  <w:szCs w:val="18"/>
                  <w:lang w:val="en-US"/>
                </w:rPr>
                <w:t xml:space="preserve">No - maximum GPIO current is either 30 mA or 41 mA, depending on how one interprets the specification (appears to be ambiguous).  </w:t>
              </w:r>
              <w:proofErr w:type="gramStart"/>
              <w:r w:rsidRPr="00CB0924">
                <w:rPr>
                  <w:rFonts w:ascii="Calibri" w:eastAsia="Times New Roman" w:hAnsi="Calibri" w:cs="Times New Roman"/>
                  <w:sz w:val="18"/>
                  <w:szCs w:val="18"/>
                  <w:lang w:val="en-US"/>
                </w:rPr>
                <w:t>Typically</w:t>
              </w:r>
              <w:proofErr w:type="gramEnd"/>
              <w:r w:rsidRPr="00CB0924">
                <w:rPr>
                  <w:rFonts w:ascii="Calibri" w:eastAsia="Times New Roman" w:hAnsi="Calibri" w:cs="Times New Roman"/>
                  <w:sz w:val="18"/>
                  <w:szCs w:val="18"/>
                  <w:lang w:val="en-US"/>
                </w:rPr>
                <w:t xml:space="preserve"> negative currents indicate current into pin (sinking) and positive are currents flowing out from pin (sourcing).  But </w:t>
              </w:r>
              <w:proofErr w:type="gramStart"/>
              <w:r w:rsidRPr="00CB0924">
                <w:rPr>
                  <w:rFonts w:ascii="Calibri" w:eastAsia="Times New Roman" w:hAnsi="Calibri" w:cs="Times New Roman"/>
                  <w:sz w:val="18"/>
                  <w:szCs w:val="18"/>
                  <w:lang w:val="en-US"/>
                </w:rPr>
                <w:t>also</w:t>
              </w:r>
              <w:proofErr w:type="gramEnd"/>
              <w:r w:rsidRPr="00CB0924">
                <w:rPr>
                  <w:rFonts w:ascii="Calibri" w:eastAsia="Times New Roman" w:hAnsi="Calibri" w:cs="Times New Roman"/>
                  <w:sz w:val="18"/>
                  <w:szCs w:val="18"/>
                  <w:lang w:val="en-US"/>
                </w:rPr>
                <w:t xml:space="preserve"> typical chips (including </w:t>
              </w:r>
              <w:proofErr w:type="spellStart"/>
              <w:r w:rsidRPr="00CB0924">
                <w:rPr>
                  <w:rFonts w:ascii="Calibri" w:eastAsia="Times New Roman" w:hAnsi="Calibri" w:cs="Times New Roman"/>
                  <w:sz w:val="18"/>
                  <w:szCs w:val="18"/>
                  <w:lang w:val="en-US"/>
                </w:rPr>
                <w:t>PSoC</w:t>
              </w:r>
              <w:proofErr w:type="spellEnd"/>
              <w:r w:rsidRPr="00CB0924">
                <w:rPr>
                  <w:rFonts w:ascii="Calibri" w:eastAsia="Times New Roman" w:hAnsi="Calibri" w:cs="Times New Roman"/>
                  <w:sz w:val="18"/>
                  <w:szCs w:val="18"/>
                  <w:lang w:val="en-US"/>
                </w:rPr>
                <w:t>) are better at current sinking than sourcing!  The stepper application requires current sinking, since the common point is connected to VDD.</w:t>
              </w:r>
            </w:ins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B0924" w:rsidRPr="00CB0924" w:rsidRDefault="00CB0924" w:rsidP="00CB09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ins w:id="71" w:author="Larry Pearlstein" w:date="2017-12-11T14:52:00Z"/>
                <w:rFonts w:ascii="Calibri" w:eastAsia="Times New Roman" w:hAnsi="Calibri" w:cs="Times New Roman"/>
                <w:sz w:val="18"/>
                <w:szCs w:val="18"/>
                <w:lang w:val="en-US"/>
              </w:rPr>
            </w:pPr>
            <w:ins w:id="72" w:author="Larry Pearlstein" w:date="2017-12-11T14:52:00Z">
              <w:r w:rsidRPr="00CB0924">
                <w:rPr>
                  <w:rFonts w:ascii="Calibri" w:eastAsia="Times New Roman" w:hAnsi="Calibri" w:cs="Times New Roman"/>
                  <w:sz w:val="18"/>
                  <w:szCs w:val="18"/>
                  <w:lang w:val="en-US"/>
                </w:rPr>
                <w:t>1</w:t>
              </w:r>
            </w:ins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CB0924" w:rsidRPr="00CB0924" w:rsidRDefault="00CB0924" w:rsidP="00CB09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ins w:id="73" w:author="Larry Pearlstein" w:date="2017-12-11T14:52:00Z"/>
                <w:rFonts w:ascii="Calibri" w:eastAsia="Times New Roman" w:hAnsi="Calibri" w:cs="Times New Roman"/>
                <w:sz w:val="18"/>
                <w:szCs w:val="18"/>
                <w:lang w:val="en-US"/>
              </w:rPr>
            </w:pPr>
            <w:ins w:id="74" w:author="Larry Pearlstein" w:date="2017-12-11T14:52:00Z">
              <w:r w:rsidRPr="00CB0924">
                <w:rPr>
                  <w:rFonts w:ascii="Calibri" w:eastAsia="Times New Roman" w:hAnsi="Calibri" w:cs="Times New Roman"/>
                  <w:sz w:val="18"/>
                  <w:szCs w:val="18"/>
                  <w:lang w:val="en-US"/>
                </w:rPr>
                <w:t>1</w:t>
              </w:r>
            </w:ins>
          </w:p>
        </w:tc>
      </w:tr>
      <w:tr w:rsidR="00CB0924" w:rsidRPr="00CB0924" w:rsidTr="00CB0924">
        <w:trPr>
          <w:trHeight w:val="480"/>
          <w:ins w:id="75" w:author="Larry Pearlstein" w:date="2017-12-11T14:52:00Z"/>
        </w:trPr>
        <w:tc>
          <w:tcPr>
            <w:tcW w:w="282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CB0924" w:rsidRPr="00CB0924" w:rsidRDefault="00CB0924" w:rsidP="00CB09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ins w:id="76" w:author="Larry Pearlstein" w:date="2017-12-11T14:52:00Z"/>
                <w:rFonts w:ascii="Calibri" w:eastAsia="Times New Roman" w:hAnsi="Calibri" w:cs="Times New Roman"/>
                <w:sz w:val="18"/>
                <w:szCs w:val="18"/>
                <w:lang w:val="en-US"/>
              </w:rPr>
            </w:pPr>
            <w:ins w:id="77" w:author="Larry Pearlstein" w:date="2017-12-11T14:52:00Z">
              <w:r w:rsidRPr="00CB0924">
                <w:rPr>
                  <w:rFonts w:ascii="Calibri" w:eastAsia="Times New Roman" w:hAnsi="Calibri" w:cs="Times New Roman"/>
                  <w:sz w:val="18"/>
                  <w:szCs w:val="18"/>
                  <w:lang w:val="en-US"/>
                </w:rPr>
                <w:t xml:space="preserve">Code - fully commented and properly </w:t>
              </w:r>
              <w:proofErr w:type="spellStart"/>
              <w:r w:rsidRPr="00CB0924">
                <w:rPr>
                  <w:rFonts w:ascii="Calibri" w:eastAsia="Times New Roman" w:hAnsi="Calibri" w:cs="Times New Roman"/>
                  <w:sz w:val="18"/>
                  <w:szCs w:val="18"/>
                  <w:lang w:val="en-US"/>
                </w:rPr>
                <w:t>formated</w:t>
              </w:r>
              <w:proofErr w:type="spellEnd"/>
            </w:ins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CB0924" w:rsidRPr="00CB0924" w:rsidRDefault="00CB0924" w:rsidP="00CB09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ins w:id="78" w:author="Larry Pearlstein" w:date="2017-12-11T14:52:00Z"/>
                <w:rFonts w:ascii="Calibri" w:eastAsia="Times New Roman" w:hAnsi="Calibri" w:cs="Times New Roman"/>
                <w:sz w:val="18"/>
                <w:szCs w:val="18"/>
                <w:lang w:val="en-US"/>
              </w:rPr>
            </w:pPr>
            <w:ins w:id="79" w:author="Larry Pearlstein" w:date="2017-12-11T14:52:00Z">
              <w:r w:rsidRPr="00CB0924">
                <w:rPr>
                  <w:rFonts w:ascii="Calibri" w:eastAsia="Times New Roman" w:hAnsi="Calibri" w:cs="Times New Roman"/>
                  <w:sz w:val="18"/>
                  <w:szCs w:val="18"/>
                  <w:lang w:val="en-US"/>
                </w:rPr>
                <w:t> </w:t>
              </w:r>
            </w:ins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B0924" w:rsidRPr="00CB0924" w:rsidRDefault="00CB0924" w:rsidP="00CB09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ins w:id="80" w:author="Larry Pearlstein" w:date="2017-12-11T14:52:00Z"/>
                <w:rFonts w:ascii="Calibri" w:eastAsia="Times New Roman" w:hAnsi="Calibri" w:cs="Times New Roman"/>
                <w:sz w:val="18"/>
                <w:szCs w:val="18"/>
                <w:lang w:val="en-US"/>
              </w:rPr>
            </w:pPr>
            <w:ins w:id="81" w:author="Larry Pearlstein" w:date="2017-12-11T14:52:00Z">
              <w:r w:rsidRPr="00CB0924">
                <w:rPr>
                  <w:rFonts w:ascii="Calibri" w:eastAsia="Times New Roman" w:hAnsi="Calibri" w:cs="Times New Roman"/>
                  <w:sz w:val="18"/>
                  <w:szCs w:val="18"/>
                  <w:lang w:val="en-US"/>
                </w:rPr>
                <w:t>3.3</w:t>
              </w:r>
            </w:ins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CB0924" w:rsidRPr="00CB0924" w:rsidRDefault="00CB0924" w:rsidP="00CB09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ins w:id="82" w:author="Larry Pearlstein" w:date="2017-12-11T14:52:00Z"/>
                <w:rFonts w:ascii="Calibri" w:eastAsia="Times New Roman" w:hAnsi="Calibri" w:cs="Times New Roman"/>
                <w:sz w:val="18"/>
                <w:szCs w:val="18"/>
                <w:lang w:val="en-US"/>
              </w:rPr>
            </w:pPr>
            <w:ins w:id="83" w:author="Larry Pearlstein" w:date="2017-12-11T14:52:00Z">
              <w:r w:rsidRPr="00CB0924">
                <w:rPr>
                  <w:rFonts w:ascii="Calibri" w:eastAsia="Times New Roman" w:hAnsi="Calibri" w:cs="Times New Roman"/>
                  <w:sz w:val="18"/>
                  <w:szCs w:val="18"/>
                  <w:lang w:val="en-US"/>
                </w:rPr>
                <w:t>3.5</w:t>
              </w:r>
            </w:ins>
          </w:p>
        </w:tc>
      </w:tr>
      <w:tr w:rsidR="00CB0924" w:rsidRPr="00CB0924" w:rsidTr="00CB0924">
        <w:trPr>
          <w:trHeight w:val="255"/>
          <w:ins w:id="84" w:author="Larry Pearlstein" w:date="2017-12-11T14:52:00Z"/>
        </w:trPr>
        <w:tc>
          <w:tcPr>
            <w:tcW w:w="28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CB0924" w:rsidRPr="00CB0924" w:rsidRDefault="00CB0924" w:rsidP="00CB09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ins w:id="85" w:author="Larry Pearlstein" w:date="2017-12-11T14:52:00Z"/>
                <w:rFonts w:ascii="Calibri" w:eastAsia="Times New Roman" w:hAnsi="Calibri" w:cs="Times New Roman"/>
                <w:sz w:val="18"/>
                <w:szCs w:val="18"/>
                <w:lang w:val="en-US"/>
              </w:rPr>
            </w:pPr>
            <w:ins w:id="86" w:author="Larry Pearlstein" w:date="2017-12-11T14:52:00Z">
              <w:r w:rsidRPr="00CB0924">
                <w:rPr>
                  <w:rFonts w:ascii="Calibri" w:eastAsia="Times New Roman" w:hAnsi="Calibri" w:cs="Times New Roman"/>
                  <w:sz w:val="18"/>
                  <w:szCs w:val="18"/>
                  <w:lang w:val="en-US"/>
                </w:rPr>
                <w:t>Bonus</w:t>
              </w:r>
            </w:ins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CB0924" w:rsidRPr="00CB0924" w:rsidRDefault="00CB0924" w:rsidP="00CB09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ins w:id="87" w:author="Larry Pearlstein" w:date="2017-12-11T14:52:00Z"/>
                <w:rFonts w:ascii="Calibri" w:eastAsia="Times New Roman" w:hAnsi="Calibri" w:cs="Times New Roman"/>
                <w:sz w:val="18"/>
                <w:szCs w:val="18"/>
                <w:lang w:val="en-US"/>
              </w:rPr>
            </w:pPr>
            <w:ins w:id="88" w:author="Larry Pearlstein" w:date="2017-12-11T14:52:00Z">
              <w:r w:rsidRPr="00CB0924">
                <w:rPr>
                  <w:rFonts w:ascii="Calibri" w:eastAsia="Times New Roman" w:hAnsi="Calibri" w:cs="Times New Roman"/>
                  <w:sz w:val="18"/>
                  <w:szCs w:val="18"/>
                  <w:lang w:val="en-US"/>
                </w:rPr>
                <w:t>Find max motor speed</w:t>
              </w:r>
            </w:ins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B0924" w:rsidRPr="00CB0924" w:rsidRDefault="00CB0924" w:rsidP="00CB09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ins w:id="89" w:author="Larry Pearlstein" w:date="2017-12-11T14:52:00Z"/>
                <w:rFonts w:ascii="Calibri" w:eastAsia="Times New Roman" w:hAnsi="Calibri" w:cs="Times New Roman"/>
                <w:sz w:val="18"/>
                <w:szCs w:val="18"/>
                <w:lang w:val="en-US"/>
              </w:rPr>
            </w:pPr>
            <w:ins w:id="90" w:author="Larry Pearlstein" w:date="2017-12-11T14:52:00Z">
              <w:r w:rsidRPr="00CB0924">
                <w:rPr>
                  <w:rFonts w:ascii="Calibri" w:eastAsia="Times New Roman" w:hAnsi="Calibri" w:cs="Times New Roman"/>
                  <w:sz w:val="18"/>
                  <w:szCs w:val="18"/>
                  <w:lang w:val="en-US"/>
                </w:rPr>
                <w:t>0</w:t>
              </w:r>
            </w:ins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CB0924" w:rsidRPr="00CB0924" w:rsidRDefault="00CB0924" w:rsidP="00CB09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ins w:id="91" w:author="Larry Pearlstein" w:date="2017-12-11T14:52:00Z"/>
                <w:rFonts w:ascii="Calibri" w:eastAsia="Times New Roman" w:hAnsi="Calibri" w:cs="Times New Roman"/>
                <w:sz w:val="18"/>
                <w:szCs w:val="18"/>
                <w:lang w:val="en-US"/>
              </w:rPr>
            </w:pPr>
            <w:ins w:id="92" w:author="Larry Pearlstein" w:date="2017-12-11T14:52:00Z">
              <w:r w:rsidRPr="00CB0924">
                <w:rPr>
                  <w:rFonts w:ascii="Calibri" w:eastAsia="Times New Roman" w:hAnsi="Calibri" w:cs="Times New Roman"/>
                  <w:sz w:val="18"/>
                  <w:szCs w:val="18"/>
                  <w:lang w:val="en-US"/>
                </w:rPr>
                <w:t> </w:t>
              </w:r>
            </w:ins>
          </w:p>
        </w:tc>
      </w:tr>
      <w:tr w:rsidR="00CB0924" w:rsidRPr="00CB0924" w:rsidTr="00CB0924">
        <w:trPr>
          <w:trHeight w:val="255"/>
          <w:ins w:id="93" w:author="Larry Pearlstein" w:date="2017-12-11T14:52:00Z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B0924" w:rsidRPr="00CB0924" w:rsidRDefault="00CB0924" w:rsidP="00CB09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ins w:id="94" w:author="Larry Pearlstein" w:date="2017-12-11T14:52:00Z"/>
                <w:rFonts w:ascii="Calibri" w:eastAsia="Times New Roman" w:hAnsi="Calibri" w:cs="Times New Roman"/>
                <w:b/>
                <w:bCs/>
                <w:sz w:val="18"/>
                <w:szCs w:val="18"/>
                <w:lang w:val="en-US"/>
              </w:rPr>
            </w:pPr>
            <w:ins w:id="95" w:author="Larry Pearlstein" w:date="2017-12-11T14:52:00Z">
              <w:r w:rsidRPr="00CB0924">
                <w:rPr>
                  <w:rFonts w:ascii="Calibri" w:eastAsia="Times New Roman" w:hAnsi="Calibri" w:cs="Times New Roman"/>
                  <w:b/>
                  <w:bCs/>
                  <w:sz w:val="18"/>
                  <w:szCs w:val="18"/>
                  <w:lang w:val="en-US"/>
                </w:rPr>
                <w:t>TOTAL</w:t>
              </w:r>
            </w:ins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CB0924" w:rsidRPr="00CB0924" w:rsidRDefault="00CB0924" w:rsidP="00CB09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ins w:id="96" w:author="Larry Pearlstein" w:date="2017-12-11T14:52:00Z"/>
                <w:rFonts w:ascii="Calibri" w:eastAsia="Times New Roman" w:hAnsi="Calibri" w:cs="Times New Roman"/>
                <w:b/>
                <w:bCs/>
                <w:sz w:val="18"/>
                <w:szCs w:val="18"/>
                <w:lang w:val="en-US"/>
              </w:rPr>
            </w:pPr>
            <w:ins w:id="97" w:author="Larry Pearlstein" w:date="2017-12-11T14:52:00Z">
              <w:r w:rsidRPr="00CB0924">
                <w:rPr>
                  <w:rFonts w:ascii="Calibri" w:eastAsia="Times New Roman" w:hAnsi="Calibri" w:cs="Times New Roman"/>
                  <w:b/>
                  <w:bCs/>
                  <w:sz w:val="18"/>
                  <w:szCs w:val="18"/>
                  <w:lang w:val="en-US"/>
                </w:rPr>
                <w:t> </w:t>
              </w:r>
            </w:ins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B0924" w:rsidRPr="00CB0924" w:rsidRDefault="00CB0924" w:rsidP="00CB09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ins w:id="98" w:author="Larry Pearlstein" w:date="2017-12-11T14:52:00Z"/>
                <w:rFonts w:ascii="Calibri" w:eastAsia="Times New Roman" w:hAnsi="Calibri" w:cs="Times New Roman"/>
                <w:b/>
                <w:bCs/>
                <w:sz w:val="18"/>
                <w:szCs w:val="18"/>
                <w:lang w:val="en-US"/>
              </w:rPr>
            </w:pPr>
            <w:ins w:id="99" w:author="Larry Pearlstein" w:date="2017-12-11T14:52:00Z">
              <w:r w:rsidRPr="00CB0924">
                <w:rPr>
                  <w:rFonts w:ascii="Calibri" w:eastAsia="Times New Roman" w:hAnsi="Calibri" w:cs="Times New Roman"/>
                  <w:b/>
                  <w:bCs/>
                  <w:sz w:val="18"/>
                  <w:szCs w:val="18"/>
                  <w:lang w:val="en-US"/>
                </w:rPr>
                <w:t>9.6</w:t>
              </w:r>
            </w:ins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CB0924" w:rsidRPr="00CB0924" w:rsidRDefault="00CB0924" w:rsidP="00CB09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ins w:id="100" w:author="Larry Pearlstein" w:date="2017-12-11T14:52:00Z"/>
                <w:rFonts w:ascii="Calibri" w:eastAsia="Times New Roman" w:hAnsi="Calibri" w:cs="Times New Roman"/>
                <w:b/>
                <w:bCs/>
                <w:sz w:val="18"/>
                <w:szCs w:val="18"/>
                <w:lang w:val="en-US"/>
              </w:rPr>
            </w:pPr>
            <w:ins w:id="101" w:author="Larry Pearlstein" w:date="2017-12-11T14:52:00Z">
              <w:r w:rsidRPr="00CB0924">
                <w:rPr>
                  <w:rFonts w:ascii="Calibri" w:eastAsia="Times New Roman" w:hAnsi="Calibri" w:cs="Times New Roman"/>
                  <w:b/>
                  <w:bCs/>
                  <w:sz w:val="18"/>
                  <w:szCs w:val="18"/>
                  <w:lang w:val="en-US"/>
                </w:rPr>
                <w:t>10</w:t>
              </w:r>
            </w:ins>
          </w:p>
        </w:tc>
      </w:tr>
    </w:tbl>
    <w:p w:rsidR="002E5474" w:rsidRDefault="002E5474">
      <w:pPr>
        <w:spacing w:line="240" w:lineRule="auto"/>
        <w:rPr>
          <w:sz w:val="20"/>
          <w:szCs w:val="20"/>
        </w:rPr>
      </w:pPr>
      <w:bookmarkStart w:id="102" w:name="_GoBack"/>
      <w:bookmarkEnd w:id="102"/>
    </w:p>
    <w:sectPr w:rsidR="002E547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519D9"/>
    <w:multiLevelType w:val="multilevel"/>
    <w:tmpl w:val="8CB0E3C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5C1986"/>
    <w:multiLevelType w:val="multilevel"/>
    <w:tmpl w:val="9D08C5C2"/>
    <w:lvl w:ilvl="0">
      <w:start w:val="2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arry Pearlstein">
    <w15:presenceInfo w15:providerId="None" w15:userId="Larry Pearlste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74"/>
    <w:rsid w:val="0005211F"/>
    <w:rsid w:val="002E5474"/>
    <w:rsid w:val="00BC39C4"/>
    <w:rsid w:val="00CB0924"/>
    <w:rsid w:val="00D1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B89B39-3E70-4181-A551-158082BE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C39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BC3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1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Levine</dc:creator>
  <cp:lastModifiedBy>Larry Pearlstein</cp:lastModifiedBy>
  <cp:revision>5</cp:revision>
  <dcterms:created xsi:type="dcterms:W3CDTF">2017-11-30T05:45:00Z</dcterms:created>
  <dcterms:modified xsi:type="dcterms:W3CDTF">2017-12-11T19:52:00Z</dcterms:modified>
</cp:coreProperties>
</file>