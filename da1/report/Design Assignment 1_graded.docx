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F22" w:rsidRDefault="00E40F22" w:rsidP="00E402FD">
      <w:pPr>
        <w:jc w:val="center"/>
        <w:rPr>
          <w:sz w:val="144"/>
          <w:szCs w:val="144"/>
        </w:rPr>
      </w:pPr>
    </w:p>
    <w:p w:rsidR="00E402FD" w:rsidRDefault="00E402FD" w:rsidP="00E402FD">
      <w:pPr>
        <w:jc w:val="center"/>
        <w:rPr>
          <w:sz w:val="144"/>
          <w:szCs w:val="144"/>
        </w:rPr>
      </w:pPr>
    </w:p>
    <w:p w:rsidR="00E402FD" w:rsidRDefault="00E402FD" w:rsidP="00E402FD">
      <w:pPr>
        <w:jc w:val="center"/>
        <w:rPr>
          <w:sz w:val="144"/>
          <w:szCs w:val="144"/>
        </w:rPr>
      </w:pPr>
    </w:p>
    <w:p w:rsidR="00E402FD" w:rsidRDefault="00E402FD" w:rsidP="00E402FD">
      <w:pPr>
        <w:jc w:val="center"/>
        <w:rPr>
          <w:sz w:val="100"/>
          <w:szCs w:val="100"/>
        </w:rPr>
      </w:pPr>
      <w:r w:rsidRPr="00E402FD">
        <w:rPr>
          <w:sz w:val="100"/>
          <w:szCs w:val="100"/>
        </w:rPr>
        <w:t>Design Assignment 1</w:t>
      </w:r>
    </w:p>
    <w:p w:rsidR="00E402FD" w:rsidRDefault="00E402FD" w:rsidP="00E402FD">
      <w:pPr>
        <w:jc w:val="center"/>
        <w:rPr>
          <w:sz w:val="48"/>
          <w:szCs w:val="48"/>
        </w:rPr>
      </w:pPr>
      <w:r>
        <w:rPr>
          <w:sz w:val="48"/>
          <w:szCs w:val="48"/>
        </w:rPr>
        <w:t>ELC 411</w:t>
      </w:r>
    </w:p>
    <w:p w:rsidR="00E402FD" w:rsidRDefault="00E402FD" w:rsidP="00E402FD">
      <w:pPr>
        <w:jc w:val="center"/>
        <w:rPr>
          <w:sz w:val="48"/>
          <w:szCs w:val="48"/>
        </w:rPr>
      </w:pPr>
      <w:r>
        <w:rPr>
          <w:sz w:val="48"/>
          <w:szCs w:val="48"/>
        </w:rPr>
        <w:t>Jacob Levine</w:t>
      </w:r>
    </w:p>
    <w:p w:rsidR="00E402FD" w:rsidRDefault="00E402FD" w:rsidP="00E402FD">
      <w:pPr>
        <w:jc w:val="center"/>
        <w:rPr>
          <w:sz w:val="48"/>
          <w:szCs w:val="48"/>
        </w:rPr>
      </w:pPr>
    </w:p>
    <w:p w:rsidR="001538F3" w:rsidRDefault="001538F3" w:rsidP="00E402FD">
      <w:pPr>
        <w:jc w:val="center"/>
        <w:rPr>
          <w:sz w:val="48"/>
          <w:szCs w:val="48"/>
        </w:rPr>
      </w:pPr>
    </w:p>
    <w:p w:rsidR="001538F3" w:rsidRDefault="001538F3" w:rsidP="00E402FD">
      <w:pPr>
        <w:jc w:val="center"/>
        <w:rPr>
          <w:sz w:val="48"/>
          <w:szCs w:val="48"/>
        </w:rPr>
      </w:pPr>
    </w:p>
    <w:p w:rsidR="001538F3" w:rsidRDefault="001538F3" w:rsidP="00E402FD">
      <w:pPr>
        <w:jc w:val="center"/>
        <w:rPr>
          <w:sz w:val="48"/>
          <w:szCs w:val="48"/>
        </w:rPr>
      </w:pPr>
    </w:p>
    <w:p w:rsidR="001538F3" w:rsidRDefault="001538F3" w:rsidP="001538F3">
      <w:pPr>
        <w:rPr>
          <w:sz w:val="28"/>
          <w:szCs w:val="28"/>
        </w:rPr>
      </w:pPr>
    </w:p>
    <w:p w:rsidR="001538F3" w:rsidRDefault="001E4745" w:rsidP="00BF62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Learn about </w:t>
      </w:r>
      <w:proofErr w:type="spellStart"/>
      <w:r>
        <w:rPr>
          <w:sz w:val="28"/>
          <w:szCs w:val="28"/>
        </w:rPr>
        <w:t>PSoC</w:t>
      </w:r>
      <w:proofErr w:type="spellEnd"/>
      <w:r>
        <w:rPr>
          <w:sz w:val="28"/>
          <w:szCs w:val="28"/>
        </w:rPr>
        <w:t xml:space="preserve"> registers</w:t>
      </w:r>
    </w:p>
    <w:p w:rsidR="001E4745" w:rsidRDefault="001E4745" w:rsidP="001E474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E4745">
        <w:rPr>
          <w:sz w:val="28"/>
          <w:szCs w:val="28"/>
        </w:rPr>
        <w:t>0xe000ed00</w:t>
      </w:r>
      <w:r>
        <w:rPr>
          <w:sz w:val="28"/>
          <w:szCs w:val="28"/>
        </w:rPr>
        <w:t xml:space="preserve"> is the address of the </w:t>
      </w:r>
      <w:proofErr w:type="spellStart"/>
      <w:r>
        <w:rPr>
          <w:sz w:val="28"/>
          <w:szCs w:val="28"/>
        </w:rPr>
        <w:t>nvic_cpuid_base</w:t>
      </w:r>
      <w:proofErr w:type="spellEnd"/>
      <w:r>
        <w:rPr>
          <w:sz w:val="28"/>
          <w:szCs w:val="28"/>
        </w:rPr>
        <w:t xml:space="preserve"> register</w:t>
      </w:r>
    </w:p>
    <w:p w:rsidR="00321CBA" w:rsidRDefault="00321CBA" w:rsidP="00321CB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Sub-field name [</w:t>
      </w:r>
      <w:proofErr w:type="spellStart"/>
      <w:proofErr w:type="gramStart"/>
      <w:r>
        <w:rPr>
          <w:sz w:val="28"/>
          <w:szCs w:val="28"/>
        </w:rPr>
        <w:t>startbit:endbit</w:t>
      </w:r>
      <w:proofErr w:type="spellEnd"/>
      <w:proofErr w:type="gramEnd"/>
      <w:r>
        <w:rPr>
          <w:sz w:val="28"/>
          <w:szCs w:val="28"/>
        </w:rPr>
        <w:t xml:space="preserve">] of subfields of </w:t>
      </w:r>
      <w:proofErr w:type="spellStart"/>
      <w:r>
        <w:rPr>
          <w:sz w:val="28"/>
          <w:szCs w:val="28"/>
        </w:rPr>
        <w:t>nvic_cpuid_base</w:t>
      </w:r>
      <w:proofErr w:type="spellEnd"/>
    </w:p>
    <w:p w:rsidR="001E4745" w:rsidRDefault="00321CBA" w:rsidP="00321CB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IMPLEMENTER [31:24]</w:t>
      </w:r>
    </w:p>
    <w:p w:rsidR="00321CBA" w:rsidRDefault="00321CBA" w:rsidP="00321CB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VARIANT [23:20]</w:t>
      </w:r>
    </w:p>
    <w:p w:rsidR="00321CBA" w:rsidRDefault="00321CBA" w:rsidP="00321CB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Constant [19:16]</w:t>
      </w:r>
    </w:p>
    <w:p w:rsidR="00321CBA" w:rsidRDefault="00321CBA" w:rsidP="00321CB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PARTNO [15:4]</w:t>
      </w:r>
    </w:p>
    <w:p w:rsidR="00321CBA" w:rsidRDefault="00321CBA" w:rsidP="00321CB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REVISION [3:0]</w:t>
      </w:r>
    </w:p>
    <w:p w:rsidR="00321CBA" w:rsidRDefault="00321CBA" w:rsidP="00321CB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21CBA">
        <w:rPr>
          <w:sz w:val="28"/>
          <w:szCs w:val="28"/>
        </w:rPr>
        <w:t>0x40005086</w:t>
      </w:r>
      <w:r>
        <w:rPr>
          <w:sz w:val="28"/>
          <w:szCs w:val="28"/>
        </w:rPr>
        <w:t xml:space="preserve"> is the address of PRT6_DR</w:t>
      </w:r>
    </w:p>
    <w:p w:rsidR="00321CBA" w:rsidRDefault="008D166E" w:rsidP="008D16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C code to do two things</w:t>
      </w:r>
    </w:p>
    <w:p w:rsidR="00B2611E" w:rsidRPr="00AD1E3F" w:rsidRDefault="00B2611E" w:rsidP="00AD1E3F">
      <w:pPr>
        <w:spacing w:after="0" w:line="240" w:lineRule="auto"/>
        <w:ind w:right="-1440"/>
        <w:rPr>
          <w:rFonts w:ascii="Courier New" w:hAnsi="Courier New" w:cs="Courier New"/>
          <w:sz w:val="16"/>
          <w:rPrChange w:id="0" w:author="Larry Pearlstein" w:date="2017-09-11T10:13:00Z">
            <w:rPr>
              <w:rFonts w:ascii="Courier New" w:hAnsi="Courier New" w:cs="Courier New"/>
            </w:rPr>
          </w:rPrChange>
        </w:rPr>
        <w:pPrChange w:id="1" w:author="Larry Pearlstein" w:date="2017-09-11T10:13:00Z">
          <w:pPr/>
        </w:pPrChange>
      </w:pPr>
      <w:r w:rsidRPr="00AD1E3F">
        <w:rPr>
          <w:rFonts w:ascii="Courier New" w:hAnsi="Courier New" w:cs="Courier New"/>
          <w:sz w:val="16"/>
          <w:rPrChange w:id="2" w:author="Larry Pearlstein" w:date="2017-09-11T10:13:00Z">
            <w:rPr>
              <w:rFonts w:ascii="Courier New" w:hAnsi="Courier New" w:cs="Courier New"/>
            </w:rPr>
          </w:rPrChange>
        </w:rPr>
        <w:t>#include "</w:t>
      </w:r>
      <w:proofErr w:type="spellStart"/>
      <w:r w:rsidRPr="00AD1E3F">
        <w:rPr>
          <w:rFonts w:ascii="Courier New" w:hAnsi="Courier New" w:cs="Courier New"/>
          <w:sz w:val="16"/>
          <w:rPrChange w:id="3" w:author="Larry Pearlstein" w:date="2017-09-11T10:13:00Z">
            <w:rPr>
              <w:rFonts w:ascii="Courier New" w:hAnsi="Courier New" w:cs="Courier New"/>
            </w:rPr>
          </w:rPrChange>
        </w:rPr>
        <w:t>project.h</w:t>
      </w:r>
      <w:proofErr w:type="spellEnd"/>
      <w:r w:rsidRPr="00AD1E3F">
        <w:rPr>
          <w:rFonts w:ascii="Courier New" w:hAnsi="Courier New" w:cs="Courier New"/>
          <w:sz w:val="16"/>
          <w:rPrChange w:id="4" w:author="Larry Pearlstein" w:date="2017-09-11T10:13:00Z">
            <w:rPr>
              <w:rFonts w:ascii="Courier New" w:hAnsi="Courier New" w:cs="Courier New"/>
            </w:rPr>
          </w:rPrChange>
        </w:rPr>
        <w:t>"</w:t>
      </w:r>
    </w:p>
    <w:p w:rsidR="00B2611E" w:rsidRPr="00AD1E3F" w:rsidRDefault="00B2611E" w:rsidP="00AD1E3F">
      <w:pPr>
        <w:spacing w:after="0" w:line="240" w:lineRule="auto"/>
        <w:ind w:right="-1440"/>
        <w:rPr>
          <w:rFonts w:ascii="Courier New" w:hAnsi="Courier New" w:cs="Courier New"/>
          <w:sz w:val="16"/>
          <w:rPrChange w:id="5" w:author="Larry Pearlstein" w:date="2017-09-11T10:13:00Z">
            <w:rPr>
              <w:rFonts w:ascii="Courier New" w:hAnsi="Courier New" w:cs="Courier New"/>
            </w:rPr>
          </w:rPrChange>
        </w:rPr>
        <w:pPrChange w:id="6" w:author="Larry Pearlstein" w:date="2017-09-11T10:13:00Z">
          <w:pPr/>
        </w:pPrChange>
      </w:pPr>
      <w:r w:rsidRPr="00AD1E3F">
        <w:rPr>
          <w:rFonts w:ascii="Courier New" w:hAnsi="Courier New" w:cs="Courier New"/>
          <w:sz w:val="16"/>
          <w:rPrChange w:id="7" w:author="Larry Pearlstein" w:date="2017-09-11T10:13:00Z">
            <w:rPr>
              <w:rFonts w:ascii="Courier New" w:hAnsi="Courier New" w:cs="Courier New"/>
            </w:rPr>
          </w:rPrChange>
        </w:rPr>
        <w:t>#include &lt;</w:t>
      </w:r>
      <w:proofErr w:type="spellStart"/>
      <w:r w:rsidRPr="00AD1E3F">
        <w:rPr>
          <w:rFonts w:ascii="Courier New" w:hAnsi="Courier New" w:cs="Courier New"/>
          <w:sz w:val="16"/>
          <w:rPrChange w:id="8" w:author="Larry Pearlstein" w:date="2017-09-11T10:13:00Z">
            <w:rPr>
              <w:rFonts w:ascii="Courier New" w:hAnsi="Courier New" w:cs="Courier New"/>
            </w:rPr>
          </w:rPrChange>
        </w:rPr>
        <w:t>stdio.h</w:t>
      </w:r>
      <w:proofErr w:type="spellEnd"/>
      <w:r w:rsidRPr="00AD1E3F">
        <w:rPr>
          <w:rFonts w:ascii="Courier New" w:hAnsi="Courier New" w:cs="Courier New"/>
          <w:sz w:val="16"/>
          <w:rPrChange w:id="9" w:author="Larry Pearlstein" w:date="2017-09-11T10:13:00Z">
            <w:rPr>
              <w:rFonts w:ascii="Courier New" w:hAnsi="Courier New" w:cs="Courier New"/>
            </w:rPr>
          </w:rPrChange>
        </w:rPr>
        <w:t>&gt;</w:t>
      </w:r>
    </w:p>
    <w:p w:rsidR="00B2611E" w:rsidRPr="00AD1E3F" w:rsidRDefault="00B2611E" w:rsidP="00AD1E3F">
      <w:pPr>
        <w:spacing w:after="0" w:line="240" w:lineRule="auto"/>
        <w:ind w:right="-1440"/>
        <w:rPr>
          <w:rFonts w:ascii="Courier New" w:hAnsi="Courier New" w:cs="Courier New"/>
          <w:sz w:val="16"/>
          <w:rPrChange w:id="10" w:author="Larry Pearlstein" w:date="2017-09-11T10:13:00Z">
            <w:rPr>
              <w:rFonts w:ascii="Courier New" w:hAnsi="Courier New" w:cs="Courier New"/>
            </w:rPr>
          </w:rPrChange>
        </w:rPr>
        <w:pPrChange w:id="11" w:author="Larry Pearlstein" w:date="2017-09-11T10:13:00Z">
          <w:pPr/>
        </w:pPrChange>
      </w:pPr>
      <w:r w:rsidRPr="00AD1E3F">
        <w:rPr>
          <w:rFonts w:ascii="Courier New" w:hAnsi="Courier New" w:cs="Courier New"/>
          <w:sz w:val="16"/>
          <w:rPrChange w:id="12" w:author="Larry Pearlstein" w:date="2017-09-11T10:13:00Z">
            <w:rPr>
              <w:rFonts w:ascii="Courier New" w:hAnsi="Courier New" w:cs="Courier New"/>
            </w:rPr>
          </w:rPrChange>
        </w:rPr>
        <w:t>#include &lt;</w:t>
      </w:r>
      <w:proofErr w:type="spellStart"/>
      <w:r w:rsidRPr="00AD1E3F">
        <w:rPr>
          <w:rFonts w:ascii="Courier New" w:hAnsi="Courier New" w:cs="Courier New"/>
          <w:sz w:val="16"/>
          <w:rPrChange w:id="13" w:author="Larry Pearlstein" w:date="2017-09-11T10:13:00Z">
            <w:rPr>
              <w:rFonts w:ascii="Courier New" w:hAnsi="Courier New" w:cs="Courier New"/>
            </w:rPr>
          </w:rPrChange>
        </w:rPr>
        <w:t>string.h</w:t>
      </w:r>
      <w:proofErr w:type="spellEnd"/>
      <w:r w:rsidRPr="00AD1E3F">
        <w:rPr>
          <w:rFonts w:ascii="Courier New" w:hAnsi="Courier New" w:cs="Courier New"/>
          <w:sz w:val="16"/>
          <w:rPrChange w:id="14" w:author="Larry Pearlstein" w:date="2017-09-11T10:13:00Z">
            <w:rPr>
              <w:rFonts w:ascii="Courier New" w:hAnsi="Courier New" w:cs="Courier New"/>
            </w:rPr>
          </w:rPrChange>
        </w:rPr>
        <w:t>&gt;</w:t>
      </w:r>
    </w:p>
    <w:p w:rsidR="00B2611E" w:rsidRPr="00AD1E3F" w:rsidRDefault="00B2611E" w:rsidP="00AD1E3F">
      <w:pPr>
        <w:spacing w:after="0" w:line="240" w:lineRule="auto"/>
        <w:ind w:right="-1440"/>
        <w:rPr>
          <w:rFonts w:ascii="Courier New" w:hAnsi="Courier New" w:cs="Courier New"/>
          <w:sz w:val="16"/>
          <w:rPrChange w:id="15" w:author="Larry Pearlstein" w:date="2017-09-11T10:13:00Z">
            <w:rPr>
              <w:rFonts w:ascii="Courier New" w:hAnsi="Courier New" w:cs="Courier New"/>
            </w:rPr>
          </w:rPrChange>
        </w:rPr>
        <w:pPrChange w:id="16" w:author="Larry Pearlstein" w:date="2017-09-11T10:13:00Z">
          <w:pPr/>
        </w:pPrChange>
      </w:pPr>
      <w:r w:rsidRPr="00AD1E3F">
        <w:rPr>
          <w:rFonts w:ascii="Courier New" w:hAnsi="Courier New" w:cs="Courier New"/>
          <w:sz w:val="16"/>
          <w:rPrChange w:id="17" w:author="Larry Pearlstein" w:date="2017-09-11T10:13:00Z">
            <w:rPr>
              <w:rFonts w:ascii="Courier New" w:hAnsi="Courier New" w:cs="Courier New"/>
            </w:rPr>
          </w:rPrChange>
        </w:rPr>
        <w:t>#include &lt;</w:t>
      </w:r>
      <w:proofErr w:type="spellStart"/>
      <w:r w:rsidRPr="00AD1E3F">
        <w:rPr>
          <w:rFonts w:ascii="Courier New" w:hAnsi="Courier New" w:cs="Courier New"/>
          <w:sz w:val="16"/>
          <w:rPrChange w:id="18" w:author="Larry Pearlstein" w:date="2017-09-11T10:13:00Z">
            <w:rPr>
              <w:rFonts w:ascii="Courier New" w:hAnsi="Courier New" w:cs="Courier New"/>
            </w:rPr>
          </w:rPrChange>
        </w:rPr>
        <w:t>ctype.h</w:t>
      </w:r>
      <w:proofErr w:type="spellEnd"/>
      <w:r w:rsidRPr="00AD1E3F">
        <w:rPr>
          <w:rFonts w:ascii="Courier New" w:hAnsi="Courier New" w:cs="Courier New"/>
          <w:sz w:val="16"/>
          <w:rPrChange w:id="19" w:author="Larry Pearlstein" w:date="2017-09-11T10:13:00Z">
            <w:rPr>
              <w:rFonts w:ascii="Courier New" w:hAnsi="Courier New" w:cs="Courier New"/>
            </w:rPr>
          </w:rPrChange>
        </w:rPr>
        <w:t>&gt;</w:t>
      </w:r>
    </w:p>
    <w:p w:rsidR="00B2611E" w:rsidRPr="00AD1E3F" w:rsidRDefault="00B2611E" w:rsidP="00AD1E3F">
      <w:pPr>
        <w:spacing w:after="0" w:line="240" w:lineRule="auto"/>
        <w:ind w:right="-1440"/>
        <w:rPr>
          <w:rFonts w:ascii="Courier New" w:hAnsi="Courier New" w:cs="Courier New"/>
          <w:sz w:val="16"/>
          <w:rPrChange w:id="20" w:author="Larry Pearlstein" w:date="2017-09-11T10:13:00Z">
            <w:rPr>
              <w:rFonts w:ascii="Courier New" w:hAnsi="Courier New" w:cs="Courier New"/>
            </w:rPr>
          </w:rPrChange>
        </w:rPr>
        <w:pPrChange w:id="21" w:author="Larry Pearlstein" w:date="2017-09-11T10:13:00Z">
          <w:pPr/>
        </w:pPrChange>
      </w:pPr>
      <w:r w:rsidRPr="00AD1E3F">
        <w:rPr>
          <w:rFonts w:ascii="Courier New" w:hAnsi="Courier New" w:cs="Courier New"/>
          <w:sz w:val="16"/>
          <w:rPrChange w:id="22" w:author="Larry Pearlstein" w:date="2017-09-11T10:13:00Z">
            <w:rPr>
              <w:rFonts w:ascii="Courier New" w:hAnsi="Courier New" w:cs="Courier New"/>
            </w:rPr>
          </w:rPrChange>
        </w:rPr>
        <w:t>#include &lt;</w:t>
      </w:r>
      <w:proofErr w:type="spellStart"/>
      <w:r w:rsidRPr="00AD1E3F">
        <w:rPr>
          <w:rFonts w:ascii="Courier New" w:hAnsi="Courier New" w:cs="Courier New"/>
          <w:sz w:val="16"/>
          <w:rPrChange w:id="23" w:author="Larry Pearlstein" w:date="2017-09-11T10:13:00Z">
            <w:rPr>
              <w:rFonts w:ascii="Courier New" w:hAnsi="Courier New" w:cs="Courier New"/>
            </w:rPr>
          </w:rPrChange>
        </w:rPr>
        <w:t>stdint.h</w:t>
      </w:r>
      <w:proofErr w:type="spellEnd"/>
      <w:r w:rsidRPr="00AD1E3F">
        <w:rPr>
          <w:rFonts w:ascii="Courier New" w:hAnsi="Courier New" w:cs="Courier New"/>
          <w:sz w:val="16"/>
          <w:rPrChange w:id="24" w:author="Larry Pearlstein" w:date="2017-09-11T10:13:00Z">
            <w:rPr>
              <w:rFonts w:ascii="Courier New" w:hAnsi="Courier New" w:cs="Courier New"/>
            </w:rPr>
          </w:rPrChange>
        </w:rPr>
        <w:t>&gt;</w:t>
      </w:r>
    </w:p>
    <w:p w:rsidR="00B2611E" w:rsidRPr="00AD1E3F" w:rsidRDefault="00B2611E" w:rsidP="00AD1E3F">
      <w:pPr>
        <w:spacing w:after="0" w:line="240" w:lineRule="auto"/>
        <w:ind w:right="-1440"/>
        <w:rPr>
          <w:rFonts w:ascii="Courier New" w:hAnsi="Courier New" w:cs="Courier New"/>
          <w:sz w:val="16"/>
          <w:rPrChange w:id="25" w:author="Larry Pearlstein" w:date="2017-09-11T10:13:00Z">
            <w:rPr>
              <w:rFonts w:ascii="Courier New" w:hAnsi="Courier New" w:cs="Courier New"/>
            </w:rPr>
          </w:rPrChange>
        </w:rPr>
        <w:pPrChange w:id="26" w:author="Larry Pearlstein" w:date="2017-09-11T10:13:00Z">
          <w:pPr/>
        </w:pPrChange>
      </w:pPr>
    </w:p>
    <w:p w:rsidR="00B2611E" w:rsidRPr="00AD1E3F" w:rsidRDefault="00B2611E" w:rsidP="00AD1E3F">
      <w:pPr>
        <w:spacing w:after="0" w:line="240" w:lineRule="auto"/>
        <w:ind w:right="-1440"/>
        <w:rPr>
          <w:rFonts w:ascii="Courier New" w:hAnsi="Courier New" w:cs="Courier New"/>
          <w:sz w:val="16"/>
          <w:rPrChange w:id="27" w:author="Larry Pearlstein" w:date="2017-09-11T10:13:00Z">
            <w:rPr>
              <w:rFonts w:ascii="Courier New" w:hAnsi="Courier New" w:cs="Courier New"/>
            </w:rPr>
          </w:rPrChange>
        </w:rPr>
        <w:pPrChange w:id="28" w:author="Larry Pearlstein" w:date="2017-09-11T10:13:00Z">
          <w:pPr/>
        </w:pPrChange>
      </w:pPr>
      <w:proofErr w:type="spellStart"/>
      <w:r w:rsidRPr="00AD1E3F">
        <w:rPr>
          <w:rFonts w:ascii="Courier New" w:hAnsi="Courier New" w:cs="Courier New"/>
          <w:sz w:val="16"/>
          <w:rPrChange w:id="29" w:author="Larry Pearlstein" w:date="2017-09-11T10:13:00Z">
            <w:rPr>
              <w:rFonts w:ascii="Courier New" w:hAnsi="Courier New" w:cs="Courier New"/>
            </w:rPr>
          </w:rPrChange>
        </w:rPr>
        <w:t>int</w:t>
      </w:r>
      <w:proofErr w:type="spellEnd"/>
      <w:r w:rsidRPr="00AD1E3F">
        <w:rPr>
          <w:rFonts w:ascii="Courier New" w:hAnsi="Courier New" w:cs="Courier New"/>
          <w:sz w:val="16"/>
          <w:rPrChange w:id="30" w:author="Larry Pearlstein" w:date="2017-09-11T10:13:00Z">
            <w:rPr>
              <w:rFonts w:ascii="Courier New" w:hAnsi="Courier New" w:cs="Courier New"/>
            </w:rPr>
          </w:rPrChange>
        </w:rPr>
        <w:t xml:space="preserve"> main(void)</w:t>
      </w:r>
    </w:p>
    <w:p w:rsidR="00B2611E" w:rsidRPr="00AD1E3F" w:rsidRDefault="00B2611E" w:rsidP="00AD1E3F">
      <w:pPr>
        <w:spacing w:after="0" w:line="240" w:lineRule="auto"/>
        <w:ind w:right="-1440"/>
        <w:rPr>
          <w:ins w:id="31" w:author="Larry Pearlstein" w:date="2017-09-11T10:12:00Z"/>
          <w:rFonts w:ascii="Courier New" w:hAnsi="Courier New" w:cs="Courier New"/>
          <w:sz w:val="16"/>
          <w:rPrChange w:id="32" w:author="Larry Pearlstein" w:date="2017-09-11T10:13:00Z">
            <w:rPr>
              <w:ins w:id="33" w:author="Larry Pearlstein" w:date="2017-09-11T10:12:00Z"/>
              <w:rFonts w:ascii="Courier New" w:hAnsi="Courier New" w:cs="Courier New"/>
            </w:rPr>
          </w:rPrChange>
        </w:rPr>
        <w:pPrChange w:id="34" w:author="Larry Pearlstein" w:date="2017-09-11T10:13:00Z">
          <w:pPr/>
        </w:pPrChange>
      </w:pPr>
      <w:r w:rsidRPr="00AD1E3F">
        <w:rPr>
          <w:rFonts w:ascii="Courier New" w:hAnsi="Courier New" w:cs="Courier New"/>
          <w:sz w:val="16"/>
          <w:rPrChange w:id="35" w:author="Larry Pearlstein" w:date="2017-09-11T10:13:00Z">
            <w:rPr>
              <w:rFonts w:ascii="Courier New" w:hAnsi="Courier New" w:cs="Courier New"/>
            </w:rPr>
          </w:rPrChange>
        </w:rPr>
        <w:t>{</w:t>
      </w:r>
    </w:p>
    <w:p w:rsidR="00AD1E3F" w:rsidRDefault="00AD1E3F" w:rsidP="00AD1E3F">
      <w:pPr>
        <w:spacing w:after="0" w:line="240" w:lineRule="auto"/>
        <w:ind w:right="-1440"/>
        <w:rPr>
          <w:ins w:id="36" w:author="Larry Pearlstein" w:date="2017-09-11T10:13:00Z"/>
          <w:rFonts w:ascii="Courier New" w:hAnsi="Courier New" w:cs="Courier New"/>
          <w:sz w:val="16"/>
        </w:rPr>
        <w:pPrChange w:id="37" w:author="Larry Pearlstein" w:date="2017-09-11T10:13:00Z">
          <w:pPr/>
        </w:pPrChange>
      </w:pPr>
      <w:ins w:id="38" w:author="Larry Pearlstein" w:date="2017-09-11T10:12:00Z">
        <w:r w:rsidRPr="00AD1E3F">
          <w:rPr>
            <w:rFonts w:ascii="Courier New" w:hAnsi="Courier New" w:cs="Courier New"/>
            <w:sz w:val="16"/>
            <w:rPrChange w:id="39" w:author="Larry Pearlstein" w:date="2017-09-11T10:13:00Z">
              <w:rPr>
                <w:rFonts w:ascii="Courier New" w:hAnsi="Courier New" w:cs="Courier New"/>
              </w:rPr>
            </w:rPrChange>
          </w:rPr>
          <w:t>&lt;note – use spaces, not TAB characters&gt;</w:t>
        </w:r>
      </w:ins>
    </w:p>
    <w:p w:rsidR="00AD1E3F" w:rsidRDefault="00AD1E3F" w:rsidP="00AD1E3F">
      <w:pPr>
        <w:spacing w:after="0" w:line="240" w:lineRule="auto"/>
        <w:ind w:right="-1440"/>
        <w:rPr>
          <w:ins w:id="40" w:author="Larry Pearlstein" w:date="2017-09-11T10:13:00Z"/>
          <w:rFonts w:ascii="Courier New" w:hAnsi="Courier New" w:cs="Courier New"/>
          <w:sz w:val="16"/>
        </w:rPr>
        <w:pPrChange w:id="41" w:author="Larry Pearlstein" w:date="2017-09-11T10:13:00Z">
          <w:pPr/>
        </w:pPrChange>
      </w:pPr>
      <w:ins w:id="42" w:author="Larry Pearlstein" w:date="2017-09-11T10:13:00Z">
        <w:r>
          <w:rPr>
            <w:rFonts w:ascii="Courier New" w:hAnsi="Courier New" w:cs="Courier New"/>
            <w:sz w:val="16"/>
          </w:rPr>
          <w:t>&lt;extend margins, and reduce font size, to avoid unnecessary line wrapping&gt;</w:t>
        </w:r>
      </w:ins>
    </w:p>
    <w:p w:rsidR="00AD1E3F" w:rsidRPr="00AD1E3F" w:rsidRDefault="00AD1E3F" w:rsidP="00AD1E3F">
      <w:pPr>
        <w:spacing w:after="0" w:line="240" w:lineRule="auto"/>
        <w:ind w:right="-1440"/>
        <w:rPr>
          <w:rFonts w:ascii="Courier New" w:hAnsi="Courier New" w:cs="Courier New"/>
          <w:sz w:val="16"/>
          <w:rPrChange w:id="43" w:author="Larry Pearlstein" w:date="2017-09-11T10:13:00Z">
            <w:rPr>
              <w:rFonts w:ascii="Courier New" w:hAnsi="Courier New" w:cs="Courier New"/>
            </w:rPr>
          </w:rPrChange>
        </w:rPr>
        <w:pPrChange w:id="44" w:author="Larry Pearlstein" w:date="2017-09-11T10:13:00Z">
          <w:pPr/>
        </w:pPrChange>
      </w:pPr>
    </w:p>
    <w:p w:rsidR="00B2611E" w:rsidRPr="00AD1E3F" w:rsidRDefault="00B2611E" w:rsidP="00AD1E3F">
      <w:pPr>
        <w:spacing w:after="0" w:line="240" w:lineRule="auto"/>
        <w:ind w:right="-1440"/>
        <w:rPr>
          <w:rFonts w:ascii="Courier New" w:hAnsi="Courier New" w:cs="Courier New"/>
          <w:sz w:val="16"/>
          <w:rPrChange w:id="45" w:author="Larry Pearlstein" w:date="2017-09-11T10:13:00Z">
            <w:rPr>
              <w:rFonts w:ascii="Courier New" w:hAnsi="Courier New" w:cs="Courier New"/>
            </w:rPr>
          </w:rPrChange>
        </w:rPr>
        <w:pPrChange w:id="46" w:author="Larry Pearlstein" w:date="2017-09-11T10:13:00Z">
          <w:pPr/>
        </w:pPrChange>
      </w:pPr>
      <w:del w:id="47" w:author="Larry Pearlstein" w:date="2017-09-11T10:11:00Z">
        <w:r w:rsidRPr="00AD1E3F" w:rsidDel="00AD1E3F">
          <w:rPr>
            <w:rFonts w:ascii="Courier New" w:hAnsi="Courier New" w:cs="Courier New"/>
            <w:sz w:val="16"/>
            <w:rPrChange w:id="48" w:author="Larry Pearlstein" w:date="2017-09-11T10:13:00Z">
              <w:rPr>
                <w:rFonts w:ascii="Courier New" w:hAnsi="Courier New" w:cs="Courier New"/>
              </w:rPr>
            </w:rPrChange>
          </w:rPr>
          <w:tab/>
        </w:r>
      </w:del>
      <w:ins w:id="49" w:author="Larry Pearlstein" w:date="2017-09-11T10:11:00Z">
        <w:r w:rsidR="00AD1E3F" w:rsidRPr="00AD1E3F">
          <w:rPr>
            <w:rFonts w:ascii="Courier New" w:hAnsi="Courier New" w:cs="Courier New"/>
            <w:sz w:val="16"/>
            <w:rPrChange w:id="50" w:author="Larry Pearlstein" w:date="2017-09-11T10:13:00Z">
              <w:rPr>
                <w:rFonts w:ascii="Courier New" w:hAnsi="Courier New" w:cs="Courier New"/>
              </w:rPr>
            </w:rPrChange>
          </w:rPr>
          <w:t xml:space="preserve">    </w:t>
        </w:r>
      </w:ins>
      <w:r w:rsidRPr="00AD1E3F">
        <w:rPr>
          <w:rFonts w:ascii="Courier New" w:hAnsi="Courier New" w:cs="Courier New"/>
          <w:sz w:val="16"/>
          <w:rPrChange w:id="51" w:author="Larry Pearlstein" w:date="2017-09-11T10:13:00Z">
            <w:rPr>
              <w:rFonts w:ascii="Courier New" w:hAnsi="Courier New" w:cs="Courier New"/>
            </w:rPr>
          </w:rPrChange>
        </w:rPr>
        <w:t>// 4.1 ACCESS REGISTER VIA ITS ADDRESS</w:t>
      </w:r>
    </w:p>
    <w:p w:rsidR="00B2611E" w:rsidRPr="00AD1E3F" w:rsidRDefault="00B2611E" w:rsidP="00AD1E3F">
      <w:pPr>
        <w:spacing w:after="0" w:line="240" w:lineRule="auto"/>
        <w:ind w:right="-1440"/>
        <w:rPr>
          <w:rFonts w:ascii="Courier New" w:hAnsi="Courier New" w:cs="Courier New"/>
          <w:sz w:val="16"/>
          <w:rPrChange w:id="52" w:author="Larry Pearlstein" w:date="2017-09-11T10:13:00Z">
            <w:rPr>
              <w:rFonts w:ascii="Courier New" w:hAnsi="Courier New" w:cs="Courier New"/>
            </w:rPr>
          </w:rPrChange>
        </w:rPr>
        <w:pPrChange w:id="53" w:author="Larry Pearlstein" w:date="2017-09-11T10:13:00Z">
          <w:pPr/>
        </w:pPrChange>
      </w:pPr>
      <w:del w:id="54" w:author="Larry Pearlstein" w:date="2017-09-11T10:11:00Z">
        <w:r w:rsidRPr="00AD1E3F" w:rsidDel="00AD1E3F">
          <w:rPr>
            <w:rFonts w:ascii="Courier New" w:hAnsi="Courier New" w:cs="Courier New"/>
            <w:sz w:val="16"/>
            <w:rPrChange w:id="55" w:author="Larry Pearlstein" w:date="2017-09-11T10:13:00Z">
              <w:rPr>
                <w:rFonts w:ascii="Courier New" w:hAnsi="Courier New" w:cs="Courier New"/>
              </w:rPr>
            </w:rPrChange>
          </w:rPr>
          <w:tab/>
        </w:r>
      </w:del>
      <w:ins w:id="56" w:author="Larry Pearlstein" w:date="2017-09-11T10:11:00Z">
        <w:r w:rsidR="00AD1E3F" w:rsidRPr="00AD1E3F">
          <w:rPr>
            <w:rFonts w:ascii="Courier New" w:hAnsi="Courier New" w:cs="Courier New"/>
            <w:sz w:val="16"/>
            <w:rPrChange w:id="57" w:author="Larry Pearlstein" w:date="2017-09-11T10:13:00Z">
              <w:rPr>
                <w:rFonts w:ascii="Courier New" w:hAnsi="Courier New" w:cs="Courier New"/>
              </w:rPr>
            </w:rPrChange>
          </w:rPr>
          <w:t xml:space="preserve">    </w:t>
        </w:r>
      </w:ins>
      <w:r w:rsidRPr="00AD1E3F">
        <w:rPr>
          <w:rFonts w:ascii="Courier New" w:hAnsi="Courier New" w:cs="Courier New"/>
          <w:sz w:val="16"/>
          <w:rPrChange w:id="58" w:author="Larry Pearlstein" w:date="2017-09-11T10:13:00Z">
            <w:rPr>
              <w:rFonts w:ascii="Courier New" w:hAnsi="Courier New" w:cs="Courier New"/>
            </w:rPr>
          </w:rPrChange>
        </w:rPr>
        <w:t xml:space="preserve">//reading value of </w:t>
      </w:r>
      <w:proofErr w:type="spellStart"/>
      <w:r w:rsidRPr="00AD1E3F">
        <w:rPr>
          <w:rFonts w:ascii="Courier New" w:hAnsi="Courier New" w:cs="Courier New"/>
          <w:sz w:val="16"/>
          <w:rPrChange w:id="59" w:author="Larry Pearlstein" w:date="2017-09-11T10:13:00Z">
            <w:rPr>
              <w:rFonts w:ascii="Courier New" w:hAnsi="Courier New" w:cs="Courier New"/>
            </w:rPr>
          </w:rPrChange>
        </w:rPr>
        <w:t>nvic</w:t>
      </w:r>
      <w:proofErr w:type="spellEnd"/>
      <w:r w:rsidRPr="00AD1E3F">
        <w:rPr>
          <w:rFonts w:ascii="Courier New" w:hAnsi="Courier New" w:cs="Courier New"/>
          <w:sz w:val="16"/>
          <w:rPrChange w:id="60" w:author="Larry Pearlstein" w:date="2017-09-11T10:13:00Z">
            <w:rPr>
              <w:rFonts w:ascii="Courier New" w:hAnsi="Courier New" w:cs="Courier New"/>
            </w:rPr>
          </w:rPrChange>
        </w:rPr>
        <w:t xml:space="preserve"> </w:t>
      </w:r>
      <w:proofErr w:type="spellStart"/>
      <w:r w:rsidRPr="00AD1E3F">
        <w:rPr>
          <w:rFonts w:ascii="Courier New" w:hAnsi="Courier New" w:cs="Courier New"/>
          <w:sz w:val="16"/>
          <w:rPrChange w:id="61" w:author="Larry Pearlstein" w:date="2017-09-11T10:13:00Z">
            <w:rPr>
              <w:rFonts w:ascii="Courier New" w:hAnsi="Courier New" w:cs="Courier New"/>
            </w:rPr>
          </w:rPrChange>
        </w:rPr>
        <w:t>cpuid</w:t>
      </w:r>
      <w:proofErr w:type="spellEnd"/>
      <w:r w:rsidRPr="00AD1E3F">
        <w:rPr>
          <w:rFonts w:ascii="Courier New" w:hAnsi="Courier New" w:cs="Courier New"/>
          <w:sz w:val="16"/>
          <w:rPrChange w:id="62" w:author="Larry Pearlstein" w:date="2017-09-11T10:13:00Z">
            <w:rPr>
              <w:rFonts w:ascii="Courier New" w:hAnsi="Courier New" w:cs="Courier New"/>
            </w:rPr>
          </w:rPrChange>
        </w:rPr>
        <w:t xml:space="preserve"> base </w:t>
      </w:r>
      <w:proofErr w:type="spellStart"/>
      <w:r w:rsidRPr="00AD1E3F">
        <w:rPr>
          <w:rFonts w:ascii="Courier New" w:hAnsi="Courier New" w:cs="Courier New"/>
          <w:sz w:val="16"/>
          <w:rPrChange w:id="63" w:author="Larry Pearlstein" w:date="2017-09-11T10:13:00Z">
            <w:rPr>
              <w:rFonts w:ascii="Courier New" w:hAnsi="Courier New" w:cs="Courier New"/>
            </w:rPr>
          </w:rPrChange>
        </w:rPr>
        <w:t>addrs</w:t>
      </w:r>
      <w:proofErr w:type="spellEnd"/>
    </w:p>
    <w:p w:rsidR="00B2611E" w:rsidRPr="00AD1E3F" w:rsidRDefault="00B2611E" w:rsidP="00AD1E3F">
      <w:pPr>
        <w:spacing w:after="0" w:line="240" w:lineRule="auto"/>
        <w:ind w:right="-1440"/>
        <w:rPr>
          <w:rFonts w:ascii="Courier New" w:hAnsi="Courier New" w:cs="Courier New"/>
          <w:sz w:val="16"/>
          <w:rPrChange w:id="64" w:author="Larry Pearlstein" w:date="2017-09-11T10:13:00Z">
            <w:rPr>
              <w:rFonts w:ascii="Courier New" w:hAnsi="Courier New" w:cs="Courier New"/>
            </w:rPr>
          </w:rPrChange>
        </w:rPr>
        <w:pPrChange w:id="65" w:author="Larry Pearlstein" w:date="2017-09-11T10:13:00Z">
          <w:pPr/>
        </w:pPrChange>
      </w:pPr>
      <w:del w:id="66" w:author="Larry Pearlstein" w:date="2017-09-11T10:11:00Z">
        <w:r w:rsidRPr="00AD1E3F" w:rsidDel="00AD1E3F">
          <w:rPr>
            <w:rFonts w:ascii="Courier New" w:hAnsi="Courier New" w:cs="Courier New"/>
            <w:sz w:val="16"/>
            <w:rPrChange w:id="67" w:author="Larry Pearlstein" w:date="2017-09-11T10:13:00Z">
              <w:rPr>
                <w:rFonts w:ascii="Courier New" w:hAnsi="Courier New" w:cs="Courier New"/>
              </w:rPr>
            </w:rPrChange>
          </w:rPr>
          <w:tab/>
        </w:r>
      </w:del>
      <w:ins w:id="68" w:author="Larry Pearlstein" w:date="2017-09-11T10:11:00Z">
        <w:r w:rsidR="00AD1E3F" w:rsidRPr="00AD1E3F">
          <w:rPr>
            <w:rFonts w:ascii="Courier New" w:hAnsi="Courier New" w:cs="Courier New"/>
            <w:sz w:val="16"/>
            <w:rPrChange w:id="69" w:author="Larry Pearlstein" w:date="2017-09-11T10:13:00Z">
              <w:rPr>
                <w:rFonts w:ascii="Courier New" w:hAnsi="Courier New" w:cs="Courier New"/>
              </w:rPr>
            </w:rPrChange>
          </w:rPr>
          <w:t xml:space="preserve">    </w:t>
        </w:r>
      </w:ins>
      <w:r w:rsidRPr="00AD1E3F">
        <w:rPr>
          <w:rFonts w:ascii="Courier New" w:hAnsi="Courier New" w:cs="Courier New"/>
          <w:sz w:val="16"/>
          <w:rPrChange w:id="70" w:author="Larry Pearlstein" w:date="2017-09-11T10:13:00Z">
            <w:rPr>
              <w:rFonts w:ascii="Courier New" w:hAnsi="Courier New" w:cs="Courier New"/>
            </w:rPr>
          </w:rPrChange>
        </w:rPr>
        <w:t>#define NVIC_CPUID_BASE_ADDR 0xE000ED00</w:t>
      </w:r>
    </w:p>
    <w:p w:rsidR="00B2611E" w:rsidRPr="00AD1E3F" w:rsidRDefault="00B2611E" w:rsidP="00AD1E3F">
      <w:pPr>
        <w:spacing w:after="0" w:line="240" w:lineRule="auto"/>
        <w:ind w:right="-1440"/>
        <w:rPr>
          <w:rFonts w:ascii="Courier New" w:hAnsi="Courier New" w:cs="Courier New"/>
          <w:sz w:val="16"/>
          <w:rPrChange w:id="71" w:author="Larry Pearlstein" w:date="2017-09-11T10:13:00Z">
            <w:rPr>
              <w:rFonts w:ascii="Courier New" w:hAnsi="Courier New" w:cs="Courier New"/>
            </w:rPr>
          </w:rPrChange>
        </w:rPr>
        <w:pPrChange w:id="72" w:author="Larry Pearlstein" w:date="2017-09-11T10:13:00Z">
          <w:pPr/>
        </w:pPrChange>
      </w:pPr>
      <w:r w:rsidRPr="00AD1E3F">
        <w:rPr>
          <w:rFonts w:ascii="Courier New" w:hAnsi="Courier New" w:cs="Courier New"/>
          <w:sz w:val="16"/>
          <w:rPrChange w:id="73" w:author="Larry Pearlstein" w:date="2017-09-11T10:13:00Z">
            <w:rPr>
              <w:rFonts w:ascii="Courier New" w:hAnsi="Courier New" w:cs="Courier New"/>
            </w:rPr>
          </w:rPrChange>
        </w:rPr>
        <w:tab/>
        <w:t>//declaring variables</w:t>
      </w:r>
    </w:p>
    <w:p w:rsidR="00B2611E" w:rsidRPr="00AD1E3F" w:rsidRDefault="00B2611E" w:rsidP="00AD1E3F">
      <w:pPr>
        <w:spacing w:after="0" w:line="240" w:lineRule="auto"/>
        <w:ind w:right="-1440"/>
        <w:rPr>
          <w:rFonts w:ascii="Courier New" w:hAnsi="Courier New" w:cs="Courier New"/>
          <w:sz w:val="16"/>
          <w:rPrChange w:id="74" w:author="Larry Pearlstein" w:date="2017-09-11T10:13:00Z">
            <w:rPr>
              <w:rFonts w:ascii="Courier New" w:hAnsi="Courier New" w:cs="Courier New"/>
            </w:rPr>
          </w:rPrChange>
        </w:rPr>
        <w:pPrChange w:id="75" w:author="Larry Pearlstein" w:date="2017-09-11T10:13:00Z">
          <w:pPr/>
        </w:pPrChange>
      </w:pPr>
      <w:r w:rsidRPr="00AD1E3F">
        <w:rPr>
          <w:rFonts w:ascii="Courier New" w:hAnsi="Courier New" w:cs="Courier New"/>
          <w:sz w:val="16"/>
          <w:rPrChange w:id="76" w:author="Larry Pearlstein" w:date="2017-09-11T10:13:00Z">
            <w:rPr>
              <w:rFonts w:ascii="Courier New" w:hAnsi="Courier New" w:cs="Courier New"/>
            </w:rPr>
          </w:rPrChange>
        </w:rPr>
        <w:tab/>
        <w:t>uint32_t implementer;</w:t>
      </w:r>
    </w:p>
    <w:p w:rsidR="00B2611E" w:rsidRPr="00AD1E3F" w:rsidRDefault="00B2611E" w:rsidP="00AD1E3F">
      <w:pPr>
        <w:spacing w:after="0" w:line="240" w:lineRule="auto"/>
        <w:ind w:right="-1440"/>
        <w:rPr>
          <w:rFonts w:ascii="Courier New" w:hAnsi="Courier New" w:cs="Courier New"/>
          <w:sz w:val="16"/>
          <w:rPrChange w:id="77" w:author="Larry Pearlstein" w:date="2017-09-11T10:13:00Z">
            <w:rPr>
              <w:rFonts w:ascii="Courier New" w:hAnsi="Courier New" w:cs="Courier New"/>
            </w:rPr>
          </w:rPrChange>
        </w:rPr>
        <w:pPrChange w:id="78" w:author="Larry Pearlstein" w:date="2017-09-11T10:13:00Z">
          <w:pPr/>
        </w:pPrChange>
      </w:pPr>
      <w:r w:rsidRPr="00AD1E3F">
        <w:rPr>
          <w:rFonts w:ascii="Courier New" w:hAnsi="Courier New" w:cs="Courier New"/>
          <w:sz w:val="16"/>
          <w:rPrChange w:id="79" w:author="Larry Pearlstein" w:date="2017-09-11T10:13:00Z">
            <w:rPr>
              <w:rFonts w:ascii="Courier New" w:hAnsi="Courier New" w:cs="Courier New"/>
            </w:rPr>
          </w:rPrChange>
        </w:rPr>
        <w:tab/>
        <w:t>uint32_t variant;</w:t>
      </w:r>
    </w:p>
    <w:p w:rsidR="00B2611E" w:rsidRPr="00AD1E3F" w:rsidRDefault="00B2611E" w:rsidP="00AD1E3F">
      <w:pPr>
        <w:spacing w:after="0" w:line="240" w:lineRule="auto"/>
        <w:ind w:right="-1440"/>
        <w:rPr>
          <w:rFonts w:ascii="Courier New" w:hAnsi="Courier New" w:cs="Courier New"/>
          <w:sz w:val="16"/>
          <w:rPrChange w:id="80" w:author="Larry Pearlstein" w:date="2017-09-11T10:13:00Z">
            <w:rPr>
              <w:rFonts w:ascii="Courier New" w:hAnsi="Courier New" w:cs="Courier New"/>
            </w:rPr>
          </w:rPrChange>
        </w:rPr>
        <w:pPrChange w:id="81" w:author="Larry Pearlstein" w:date="2017-09-11T10:13:00Z">
          <w:pPr/>
        </w:pPrChange>
      </w:pPr>
      <w:r w:rsidRPr="00AD1E3F">
        <w:rPr>
          <w:rFonts w:ascii="Courier New" w:hAnsi="Courier New" w:cs="Courier New"/>
          <w:sz w:val="16"/>
          <w:rPrChange w:id="82" w:author="Larry Pearlstein" w:date="2017-09-11T10:13:00Z">
            <w:rPr>
              <w:rFonts w:ascii="Courier New" w:hAnsi="Courier New" w:cs="Courier New"/>
            </w:rPr>
          </w:rPrChange>
        </w:rPr>
        <w:tab/>
        <w:t xml:space="preserve">uint32_t </w:t>
      </w:r>
      <w:proofErr w:type="spellStart"/>
      <w:r w:rsidRPr="00AD1E3F">
        <w:rPr>
          <w:rFonts w:ascii="Courier New" w:hAnsi="Courier New" w:cs="Courier New"/>
          <w:sz w:val="16"/>
          <w:rPrChange w:id="83" w:author="Larry Pearlstein" w:date="2017-09-11T10:13:00Z">
            <w:rPr>
              <w:rFonts w:ascii="Courier New" w:hAnsi="Courier New" w:cs="Courier New"/>
            </w:rPr>
          </w:rPrChange>
        </w:rPr>
        <w:t>partno</w:t>
      </w:r>
      <w:proofErr w:type="spellEnd"/>
      <w:r w:rsidRPr="00AD1E3F">
        <w:rPr>
          <w:rFonts w:ascii="Courier New" w:hAnsi="Courier New" w:cs="Courier New"/>
          <w:sz w:val="16"/>
          <w:rPrChange w:id="84" w:author="Larry Pearlstein" w:date="2017-09-11T10:13:00Z">
            <w:rPr>
              <w:rFonts w:ascii="Courier New" w:hAnsi="Courier New" w:cs="Courier New"/>
            </w:rPr>
          </w:rPrChange>
        </w:rPr>
        <w:t>;</w:t>
      </w:r>
    </w:p>
    <w:p w:rsidR="00B2611E" w:rsidRPr="00AD1E3F" w:rsidRDefault="00B2611E" w:rsidP="00AD1E3F">
      <w:pPr>
        <w:spacing w:after="0" w:line="240" w:lineRule="auto"/>
        <w:ind w:right="-1440"/>
        <w:rPr>
          <w:rFonts w:ascii="Courier New" w:hAnsi="Courier New" w:cs="Courier New"/>
          <w:sz w:val="16"/>
          <w:rPrChange w:id="85" w:author="Larry Pearlstein" w:date="2017-09-11T10:13:00Z">
            <w:rPr>
              <w:rFonts w:ascii="Courier New" w:hAnsi="Courier New" w:cs="Courier New"/>
            </w:rPr>
          </w:rPrChange>
        </w:rPr>
        <w:pPrChange w:id="86" w:author="Larry Pearlstein" w:date="2017-09-11T10:13:00Z">
          <w:pPr/>
        </w:pPrChange>
      </w:pPr>
      <w:r w:rsidRPr="00AD1E3F">
        <w:rPr>
          <w:rFonts w:ascii="Courier New" w:hAnsi="Courier New" w:cs="Courier New"/>
          <w:sz w:val="16"/>
          <w:rPrChange w:id="87" w:author="Larry Pearlstein" w:date="2017-09-11T10:13:00Z">
            <w:rPr>
              <w:rFonts w:ascii="Courier New" w:hAnsi="Courier New" w:cs="Courier New"/>
            </w:rPr>
          </w:rPrChange>
        </w:rPr>
        <w:tab/>
        <w:t>uint32_t revision;</w:t>
      </w:r>
    </w:p>
    <w:p w:rsidR="00B2611E" w:rsidRPr="00AD1E3F" w:rsidRDefault="00B2611E" w:rsidP="00AD1E3F">
      <w:pPr>
        <w:spacing w:after="0" w:line="240" w:lineRule="auto"/>
        <w:ind w:right="-1440"/>
        <w:rPr>
          <w:rFonts w:ascii="Courier New" w:hAnsi="Courier New" w:cs="Courier New"/>
          <w:sz w:val="16"/>
          <w:rPrChange w:id="88" w:author="Larry Pearlstein" w:date="2017-09-11T10:13:00Z">
            <w:rPr>
              <w:rFonts w:ascii="Courier New" w:hAnsi="Courier New" w:cs="Courier New"/>
            </w:rPr>
          </w:rPrChange>
        </w:rPr>
        <w:pPrChange w:id="89" w:author="Larry Pearlstein" w:date="2017-09-11T10:13:00Z">
          <w:pPr/>
        </w:pPrChange>
      </w:pPr>
      <w:r w:rsidRPr="00AD1E3F">
        <w:rPr>
          <w:rFonts w:ascii="Courier New" w:hAnsi="Courier New" w:cs="Courier New"/>
          <w:sz w:val="16"/>
          <w:rPrChange w:id="90" w:author="Larry Pearlstein" w:date="2017-09-11T10:13:00Z">
            <w:rPr>
              <w:rFonts w:ascii="Courier New" w:hAnsi="Courier New" w:cs="Courier New"/>
            </w:rPr>
          </w:rPrChange>
        </w:rPr>
        <w:tab/>
        <w:t xml:space="preserve">uint32_t </w:t>
      </w:r>
      <w:proofErr w:type="spellStart"/>
      <w:r w:rsidRPr="00AD1E3F">
        <w:rPr>
          <w:rFonts w:ascii="Courier New" w:hAnsi="Courier New" w:cs="Courier New"/>
          <w:sz w:val="16"/>
          <w:rPrChange w:id="91" w:author="Larry Pearlstein" w:date="2017-09-11T10:13:00Z">
            <w:rPr>
              <w:rFonts w:ascii="Courier New" w:hAnsi="Courier New" w:cs="Courier New"/>
            </w:rPr>
          </w:rPrChange>
        </w:rPr>
        <w:t>reg_val</w:t>
      </w:r>
      <w:proofErr w:type="spellEnd"/>
      <w:r w:rsidRPr="00AD1E3F">
        <w:rPr>
          <w:rFonts w:ascii="Courier New" w:hAnsi="Courier New" w:cs="Courier New"/>
          <w:sz w:val="16"/>
          <w:rPrChange w:id="92" w:author="Larry Pearlstein" w:date="2017-09-11T10:13:00Z">
            <w:rPr>
              <w:rFonts w:ascii="Courier New" w:hAnsi="Courier New" w:cs="Courier New"/>
            </w:rPr>
          </w:rPrChange>
        </w:rPr>
        <w:t>;</w:t>
      </w:r>
    </w:p>
    <w:p w:rsidR="00B2611E" w:rsidRPr="00AD1E3F" w:rsidRDefault="00B2611E" w:rsidP="00AD1E3F">
      <w:pPr>
        <w:spacing w:after="0" w:line="240" w:lineRule="auto"/>
        <w:ind w:right="-1440"/>
        <w:rPr>
          <w:rFonts w:ascii="Courier New" w:hAnsi="Courier New" w:cs="Courier New"/>
          <w:sz w:val="16"/>
          <w:rPrChange w:id="93" w:author="Larry Pearlstein" w:date="2017-09-11T10:13:00Z">
            <w:rPr>
              <w:rFonts w:ascii="Courier New" w:hAnsi="Courier New" w:cs="Courier New"/>
            </w:rPr>
          </w:rPrChange>
        </w:rPr>
        <w:pPrChange w:id="94" w:author="Larry Pearlstein" w:date="2017-09-11T10:13:00Z">
          <w:pPr/>
        </w:pPrChange>
      </w:pPr>
      <w:r w:rsidRPr="00AD1E3F">
        <w:rPr>
          <w:rFonts w:ascii="Courier New" w:hAnsi="Courier New" w:cs="Courier New"/>
          <w:sz w:val="16"/>
          <w:rPrChange w:id="95" w:author="Larry Pearlstein" w:date="2017-09-11T10:13:00Z">
            <w:rPr>
              <w:rFonts w:ascii="Courier New" w:hAnsi="Courier New" w:cs="Courier New"/>
            </w:rPr>
          </w:rPrChange>
        </w:rPr>
        <w:tab/>
      </w:r>
    </w:p>
    <w:p w:rsidR="00B2611E" w:rsidRPr="00AD1E3F" w:rsidRDefault="00B2611E" w:rsidP="00AD1E3F">
      <w:pPr>
        <w:spacing w:after="0" w:line="240" w:lineRule="auto"/>
        <w:ind w:right="-1440"/>
        <w:rPr>
          <w:rFonts w:ascii="Courier New" w:hAnsi="Courier New" w:cs="Courier New"/>
          <w:sz w:val="16"/>
          <w:rPrChange w:id="96" w:author="Larry Pearlstein" w:date="2017-09-11T10:13:00Z">
            <w:rPr>
              <w:rFonts w:ascii="Courier New" w:hAnsi="Courier New" w:cs="Courier New"/>
            </w:rPr>
          </w:rPrChange>
        </w:rPr>
        <w:pPrChange w:id="97" w:author="Larry Pearlstein" w:date="2017-09-11T10:13:00Z">
          <w:pPr/>
        </w:pPrChange>
      </w:pPr>
      <w:r w:rsidRPr="00AD1E3F">
        <w:rPr>
          <w:rFonts w:ascii="Courier New" w:hAnsi="Courier New" w:cs="Courier New"/>
          <w:sz w:val="16"/>
          <w:rPrChange w:id="98" w:author="Larry Pearlstein" w:date="2017-09-11T10:13:00Z">
            <w:rPr>
              <w:rFonts w:ascii="Courier New" w:hAnsi="Courier New" w:cs="Courier New"/>
            </w:rPr>
          </w:rPrChange>
        </w:rPr>
        <w:tab/>
        <w:t xml:space="preserve">/*declaring pointer to volatile unsigned </w:t>
      </w:r>
      <w:proofErr w:type="spellStart"/>
      <w:r w:rsidRPr="00AD1E3F">
        <w:rPr>
          <w:rFonts w:ascii="Courier New" w:hAnsi="Courier New" w:cs="Courier New"/>
          <w:sz w:val="16"/>
          <w:rPrChange w:id="99" w:author="Larry Pearlstein" w:date="2017-09-11T10:13:00Z">
            <w:rPr>
              <w:rFonts w:ascii="Courier New" w:hAnsi="Courier New" w:cs="Courier New"/>
            </w:rPr>
          </w:rPrChange>
        </w:rPr>
        <w:t>int</w:t>
      </w:r>
      <w:proofErr w:type="spellEnd"/>
      <w:r w:rsidRPr="00AD1E3F">
        <w:rPr>
          <w:rFonts w:ascii="Courier New" w:hAnsi="Courier New" w:cs="Courier New"/>
          <w:sz w:val="16"/>
          <w:rPrChange w:id="100" w:author="Larry Pearlstein" w:date="2017-09-11T10:13:00Z">
            <w:rPr>
              <w:rFonts w:ascii="Courier New" w:hAnsi="Courier New" w:cs="Courier New"/>
            </w:rPr>
          </w:rPrChange>
        </w:rPr>
        <w:t xml:space="preserve"> and setting it to point to </w:t>
      </w:r>
      <w:proofErr w:type="spellStart"/>
      <w:r w:rsidRPr="00AD1E3F">
        <w:rPr>
          <w:rFonts w:ascii="Courier New" w:hAnsi="Courier New" w:cs="Courier New"/>
          <w:sz w:val="16"/>
          <w:rPrChange w:id="101" w:author="Larry Pearlstein" w:date="2017-09-11T10:13:00Z">
            <w:rPr>
              <w:rFonts w:ascii="Courier New" w:hAnsi="Courier New" w:cs="Courier New"/>
            </w:rPr>
          </w:rPrChange>
        </w:rPr>
        <w:t>nvic</w:t>
      </w:r>
      <w:proofErr w:type="spellEnd"/>
      <w:r w:rsidRPr="00AD1E3F">
        <w:rPr>
          <w:rFonts w:ascii="Courier New" w:hAnsi="Courier New" w:cs="Courier New"/>
          <w:sz w:val="16"/>
          <w:rPrChange w:id="102" w:author="Larry Pearlstein" w:date="2017-09-11T10:13:00Z">
            <w:rPr>
              <w:rFonts w:ascii="Courier New" w:hAnsi="Courier New" w:cs="Courier New"/>
            </w:rPr>
          </w:rPrChange>
        </w:rPr>
        <w:t xml:space="preserve"> </w:t>
      </w:r>
      <w:proofErr w:type="spellStart"/>
      <w:r w:rsidRPr="00AD1E3F">
        <w:rPr>
          <w:rFonts w:ascii="Courier New" w:hAnsi="Courier New" w:cs="Courier New"/>
          <w:sz w:val="16"/>
          <w:rPrChange w:id="103" w:author="Larry Pearlstein" w:date="2017-09-11T10:13:00Z">
            <w:rPr>
              <w:rFonts w:ascii="Courier New" w:hAnsi="Courier New" w:cs="Courier New"/>
            </w:rPr>
          </w:rPrChange>
        </w:rPr>
        <w:t>cpuid</w:t>
      </w:r>
      <w:proofErr w:type="spellEnd"/>
      <w:r w:rsidRPr="00AD1E3F">
        <w:rPr>
          <w:rFonts w:ascii="Courier New" w:hAnsi="Courier New" w:cs="Courier New"/>
          <w:sz w:val="16"/>
          <w:rPrChange w:id="104" w:author="Larry Pearlstein" w:date="2017-09-11T10:13:00Z">
            <w:rPr>
              <w:rFonts w:ascii="Courier New" w:hAnsi="Courier New" w:cs="Courier New"/>
            </w:rPr>
          </w:rPrChange>
        </w:rPr>
        <w:t xml:space="preserve"> base </w:t>
      </w:r>
      <w:proofErr w:type="spellStart"/>
      <w:r w:rsidRPr="00AD1E3F">
        <w:rPr>
          <w:rFonts w:ascii="Courier New" w:hAnsi="Courier New" w:cs="Courier New"/>
          <w:sz w:val="16"/>
          <w:rPrChange w:id="105" w:author="Larry Pearlstein" w:date="2017-09-11T10:13:00Z">
            <w:rPr>
              <w:rFonts w:ascii="Courier New" w:hAnsi="Courier New" w:cs="Courier New"/>
            </w:rPr>
          </w:rPrChange>
        </w:rPr>
        <w:t>addrs</w:t>
      </w:r>
      <w:proofErr w:type="spellEnd"/>
      <w:r w:rsidRPr="00AD1E3F">
        <w:rPr>
          <w:rFonts w:ascii="Courier New" w:hAnsi="Courier New" w:cs="Courier New"/>
          <w:sz w:val="16"/>
          <w:rPrChange w:id="106" w:author="Larry Pearlstein" w:date="2017-09-11T10:13:00Z">
            <w:rPr>
              <w:rFonts w:ascii="Courier New" w:hAnsi="Courier New" w:cs="Courier New"/>
            </w:rPr>
          </w:rPrChange>
        </w:rPr>
        <w:t>*/</w:t>
      </w:r>
    </w:p>
    <w:p w:rsidR="00B2611E" w:rsidRPr="00AD1E3F" w:rsidRDefault="00B2611E" w:rsidP="00AD1E3F">
      <w:pPr>
        <w:spacing w:after="0" w:line="240" w:lineRule="auto"/>
        <w:ind w:right="-1440"/>
        <w:rPr>
          <w:rFonts w:ascii="Courier New" w:hAnsi="Courier New" w:cs="Courier New"/>
          <w:sz w:val="16"/>
          <w:rPrChange w:id="107" w:author="Larry Pearlstein" w:date="2017-09-11T10:13:00Z">
            <w:rPr>
              <w:rFonts w:ascii="Courier New" w:hAnsi="Courier New" w:cs="Courier New"/>
            </w:rPr>
          </w:rPrChange>
        </w:rPr>
        <w:pPrChange w:id="108" w:author="Larry Pearlstein" w:date="2017-09-11T10:13:00Z">
          <w:pPr/>
        </w:pPrChange>
      </w:pPr>
      <w:r w:rsidRPr="00AD1E3F">
        <w:rPr>
          <w:rFonts w:ascii="Courier New" w:hAnsi="Courier New" w:cs="Courier New"/>
          <w:sz w:val="16"/>
          <w:rPrChange w:id="109" w:author="Larry Pearlstein" w:date="2017-09-11T10:13:00Z">
            <w:rPr>
              <w:rFonts w:ascii="Courier New" w:hAnsi="Courier New" w:cs="Courier New"/>
            </w:rPr>
          </w:rPrChange>
        </w:rPr>
        <w:tab/>
        <w:t xml:space="preserve">uint32_t volatile * </w:t>
      </w:r>
      <w:proofErr w:type="spellStart"/>
      <w:r w:rsidRPr="00AD1E3F">
        <w:rPr>
          <w:rFonts w:ascii="Courier New" w:hAnsi="Courier New" w:cs="Courier New"/>
          <w:sz w:val="16"/>
          <w:rPrChange w:id="110" w:author="Larry Pearlstein" w:date="2017-09-11T10:13:00Z">
            <w:rPr>
              <w:rFonts w:ascii="Courier New" w:hAnsi="Courier New" w:cs="Courier New"/>
            </w:rPr>
          </w:rPrChange>
        </w:rPr>
        <w:t>my_reg_ptr</w:t>
      </w:r>
      <w:proofErr w:type="spellEnd"/>
      <w:r w:rsidRPr="00AD1E3F">
        <w:rPr>
          <w:rFonts w:ascii="Courier New" w:hAnsi="Courier New" w:cs="Courier New"/>
          <w:sz w:val="16"/>
          <w:rPrChange w:id="111" w:author="Larry Pearlstein" w:date="2017-09-11T10:13:00Z">
            <w:rPr>
              <w:rFonts w:ascii="Courier New" w:hAnsi="Courier New" w:cs="Courier New"/>
            </w:rPr>
          </w:rPrChange>
        </w:rPr>
        <w:t xml:space="preserve"> = (unsigned </w:t>
      </w:r>
      <w:proofErr w:type="spellStart"/>
      <w:r w:rsidRPr="00AD1E3F">
        <w:rPr>
          <w:rFonts w:ascii="Courier New" w:hAnsi="Courier New" w:cs="Courier New"/>
          <w:sz w:val="16"/>
          <w:rPrChange w:id="112" w:author="Larry Pearlstein" w:date="2017-09-11T10:13:00Z">
            <w:rPr>
              <w:rFonts w:ascii="Courier New" w:hAnsi="Courier New" w:cs="Courier New"/>
            </w:rPr>
          </w:rPrChange>
        </w:rPr>
        <w:t>int</w:t>
      </w:r>
      <w:proofErr w:type="spellEnd"/>
      <w:r w:rsidRPr="00AD1E3F">
        <w:rPr>
          <w:rFonts w:ascii="Courier New" w:hAnsi="Courier New" w:cs="Courier New"/>
          <w:sz w:val="16"/>
          <w:rPrChange w:id="113" w:author="Larry Pearlstein" w:date="2017-09-11T10:13:00Z">
            <w:rPr>
              <w:rFonts w:ascii="Courier New" w:hAnsi="Courier New" w:cs="Courier New"/>
            </w:rPr>
          </w:rPrChange>
        </w:rPr>
        <w:t xml:space="preserve"> *) NVIC_CPUID_BASE_ADDR;</w:t>
      </w:r>
    </w:p>
    <w:p w:rsidR="00B2611E" w:rsidRPr="00AD1E3F" w:rsidRDefault="00B2611E" w:rsidP="00AD1E3F">
      <w:pPr>
        <w:spacing w:after="0" w:line="240" w:lineRule="auto"/>
        <w:ind w:right="-1440"/>
        <w:rPr>
          <w:rFonts w:ascii="Courier New" w:hAnsi="Courier New" w:cs="Courier New"/>
          <w:sz w:val="16"/>
          <w:rPrChange w:id="114" w:author="Larry Pearlstein" w:date="2017-09-11T10:13:00Z">
            <w:rPr>
              <w:rFonts w:ascii="Courier New" w:hAnsi="Courier New" w:cs="Courier New"/>
            </w:rPr>
          </w:rPrChange>
        </w:rPr>
        <w:pPrChange w:id="115" w:author="Larry Pearlstein" w:date="2017-09-11T10:13:00Z">
          <w:pPr/>
        </w:pPrChange>
      </w:pPr>
      <w:r w:rsidRPr="00AD1E3F">
        <w:rPr>
          <w:rFonts w:ascii="Courier New" w:hAnsi="Courier New" w:cs="Courier New"/>
          <w:sz w:val="16"/>
          <w:rPrChange w:id="116" w:author="Larry Pearlstein" w:date="2017-09-11T10:13:00Z">
            <w:rPr>
              <w:rFonts w:ascii="Courier New" w:hAnsi="Courier New" w:cs="Courier New"/>
            </w:rPr>
          </w:rPrChange>
        </w:rPr>
        <w:tab/>
      </w:r>
      <w:bookmarkStart w:id="117" w:name="_GoBack"/>
      <w:bookmarkEnd w:id="117"/>
    </w:p>
    <w:p w:rsidR="00B2611E" w:rsidRPr="00AD1E3F" w:rsidRDefault="00B2611E" w:rsidP="00AD1E3F">
      <w:pPr>
        <w:spacing w:after="0" w:line="240" w:lineRule="auto"/>
        <w:ind w:right="-1440"/>
        <w:rPr>
          <w:rFonts w:ascii="Courier New" w:hAnsi="Courier New" w:cs="Courier New"/>
          <w:sz w:val="16"/>
          <w:rPrChange w:id="118" w:author="Larry Pearlstein" w:date="2017-09-11T10:13:00Z">
            <w:rPr>
              <w:rFonts w:ascii="Courier New" w:hAnsi="Courier New" w:cs="Courier New"/>
            </w:rPr>
          </w:rPrChange>
        </w:rPr>
        <w:pPrChange w:id="119" w:author="Larry Pearlstein" w:date="2017-09-11T10:13:00Z">
          <w:pPr/>
        </w:pPrChange>
      </w:pPr>
      <w:r w:rsidRPr="00AD1E3F">
        <w:rPr>
          <w:rFonts w:ascii="Courier New" w:hAnsi="Courier New" w:cs="Courier New"/>
          <w:sz w:val="16"/>
          <w:rPrChange w:id="120" w:author="Larry Pearlstein" w:date="2017-09-11T10:13:00Z">
            <w:rPr>
              <w:rFonts w:ascii="Courier New" w:hAnsi="Courier New" w:cs="Courier New"/>
            </w:rPr>
          </w:rPrChange>
        </w:rPr>
        <w:tab/>
        <w:t>//getting value in register</w:t>
      </w:r>
    </w:p>
    <w:p w:rsidR="00B2611E" w:rsidRPr="00AD1E3F" w:rsidRDefault="00B2611E" w:rsidP="00AD1E3F">
      <w:pPr>
        <w:spacing w:after="0" w:line="240" w:lineRule="auto"/>
        <w:ind w:right="-1440"/>
        <w:rPr>
          <w:rFonts w:ascii="Courier New" w:hAnsi="Courier New" w:cs="Courier New"/>
          <w:sz w:val="16"/>
          <w:rPrChange w:id="121" w:author="Larry Pearlstein" w:date="2017-09-11T10:13:00Z">
            <w:rPr>
              <w:rFonts w:ascii="Courier New" w:hAnsi="Courier New" w:cs="Courier New"/>
            </w:rPr>
          </w:rPrChange>
        </w:rPr>
        <w:pPrChange w:id="122" w:author="Larry Pearlstein" w:date="2017-09-11T10:13:00Z">
          <w:pPr/>
        </w:pPrChange>
      </w:pPr>
      <w:r w:rsidRPr="00AD1E3F">
        <w:rPr>
          <w:rFonts w:ascii="Courier New" w:hAnsi="Courier New" w:cs="Courier New"/>
          <w:sz w:val="16"/>
          <w:rPrChange w:id="123" w:author="Larry Pearlstein" w:date="2017-09-11T10:13:00Z">
            <w:rPr>
              <w:rFonts w:ascii="Courier New" w:hAnsi="Courier New" w:cs="Courier New"/>
            </w:rPr>
          </w:rPrChange>
        </w:rPr>
        <w:tab/>
      </w:r>
      <w:proofErr w:type="spellStart"/>
      <w:r w:rsidRPr="00AD1E3F">
        <w:rPr>
          <w:rFonts w:ascii="Courier New" w:hAnsi="Courier New" w:cs="Courier New"/>
          <w:sz w:val="16"/>
          <w:rPrChange w:id="124" w:author="Larry Pearlstein" w:date="2017-09-11T10:13:00Z">
            <w:rPr>
              <w:rFonts w:ascii="Courier New" w:hAnsi="Courier New" w:cs="Courier New"/>
            </w:rPr>
          </w:rPrChange>
        </w:rPr>
        <w:t>reg_val</w:t>
      </w:r>
      <w:proofErr w:type="spellEnd"/>
      <w:r w:rsidRPr="00AD1E3F">
        <w:rPr>
          <w:rFonts w:ascii="Courier New" w:hAnsi="Courier New" w:cs="Courier New"/>
          <w:sz w:val="16"/>
          <w:rPrChange w:id="125" w:author="Larry Pearlstein" w:date="2017-09-11T10:13:00Z">
            <w:rPr>
              <w:rFonts w:ascii="Courier New" w:hAnsi="Courier New" w:cs="Courier New"/>
            </w:rPr>
          </w:rPrChange>
        </w:rPr>
        <w:t xml:space="preserve"> = *</w:t>
      </w:r>
      <w:proofErr w:type="spellStart"/>
      <w:r w:rsidRPr="00AD1E3F">
        <w:rPr>
          <w:rFonts w:ascii="Courier New" w:hAnsi="Courier New" w:cs="Courier New"/>
          <w:sz w:val="16"/>
          <w:rPrChange w:id="126" w:author="Larry Pearlstein" w:date="2017-09-11T10:13:00Z">
            <w:rPr>
              <w:rFonts w:ascii="Courier New" w:hAnsi="Courier New" w:cs="Courier New"/>
            </w:rPr>
          </w:rPrChange>
        </w:rPr>
        <w:t>my_reg_ptr</w:t>
      </w:r>
      <w:proofErr w:type="spellEnd"/>
      <w:r w:rsidRPr="00AD1E3F">
        <w:rPr>
          <w:rFonts w:ascii="Courier New" w:hAnsi="Courier New" w:cs="Courier New"/>
          <w:sz w:val="16"/>
          <w:rPrChange w:id="127" w:author="Larry Pearlstein" w:date="2017-09-11T10:13:00Z">
            <w:rPr>
              <w:rFonts w:ascii="Courier New" w:hAnsi="Courier New" w:cs="Courier New"/>
            </w:rPr>
          </w:rPrChange>
        </w:rPr>
        <w:t>;</w:t>
      </w:r>
    </w:p>
    <w:p w:rsidR="00B2611E" w:rsidRPr="00AD1E3F" w:rsidRDefault="00B2611E" w:rsidP="00AD1E3F">
      <w:pPr>
        <w:spacing w:after="0" w:line="240" w:lineRule="auto"/>
        <w:ind w:right="-1440"/>
        <w:rPr>
          <w:rFonts w:ascii="Courier New" w:hAnsi="Courier New" w:cs="Courier New"/>
          <w:sz w:val="16"/>
          <w:rPrChange w:id="128" w:author="Larry Pearlstein" w:date="2017-09-11T10:13:00Z">
            <w:rPr>
              <w:rFonts w:ascii="Courier New" w:hAnsi="Courier New" w:cs="Courier New"/>
            </w:rPr>
          </w:rPrChange>
        </w:rPr>
        <w:pPrChange w:id="129" w:author="Larry Pearlstein" w:date="2017-09-11T10:13:00Z">
          <w:pPr/>
        </w:pPrChange>
      </w:pPr>
      <w:r w:rsidRPr="00AD1E3F">
        <w:rPr>
          <w:rFonts w:ascii="Courier New" w:hAnsi="Courier New" w:cs="Courier New"/>
          <w:sz w:val="16"/>
          <w:rPrChange w:id="130" w:author="Larry Pearlstein" w:date="2017-09-11T10:13:00Z">
            <w:rPr>
              <w:rFonts w:ascii="Courier New" w:hAnsi="Courier New" w:cs="Courier New"/>
            </w:rPr>
          </w:rPrChange>
        </w:rPr>
        <w:tab/>
      </w:r>
    </w:p>
    <w:p w:rsidR="00B2611E" w:rsidRPr="00AD1E3F" w:rsidRDefault="00B2611E" w:rsidP="00AD1E3F">
      <w:pPr>
        <w:spacing w:after="0" w:line="240" w:lineRule="auto"/>
        <w:ind w:right="-1440"/>
        <w:rPr>
          <w:rFonts w:ascii="Courier New" w:hAnsi="Courier New" w:cs="Courier New"/>
          <w:sz w:val="16"/>
          <w:rPrChange w:id="131" w:author="Larry Pearlstein" w:date="2017-09-11T10:13:00Z">
            <w:rPr>
              <w:rFonts w:ascii="Courier New" w:hAnsi="Courier New" w:cs="Courier New"/>
            </w:rPr>
          </w:rPrChange>
        </w:rPr>
        <w:pPrChange w:id="132" w:author="Larry Pearlstein" w:date="2017-09-11T10:13:00Z">
          <w:pPr/>
        </w:pPrChange>
      </w:pPr>
      <w:r w:rsidRPr="00AD1E3F">
        <w:rPr>
          <w:rFonts w:ascii="Courier New" w:hAnsi="Courier New" w:cs="Courier New"/>
          <w:sz w:val="16"/>
          <w:rPrChange w:id="133" w:author="Larry Pearlstein" w:date="2017-09-11T10:13:00Z">
            <w:rPr>
              <w:rFonts w:ascii="Courier New" w:hAnsi="Courier New" w:cs="Courier New"/>
            </w:rPr>
          </w:rPrChange>
        </w:rPr>
        <w:tab/>
        <w:t>//</w:t>
      </w:r>
      <w:proofErr w:type="spellStart"/>
      <w:r w:rsidRPr="00AD1E3F">
        <w:rPr>
          <w:rFonts w:ascii="Courier New" w:hAnsi="Courier New" w:cs="Courier New"/>
          <w:sz w:val="16"/>
          <w:rPrChange w:id="134" w:author="Larry Pearlstein" w:date="2017-09-11T10:13:00Z">
            <w:rPr>
              <w:rFonts w:ascii="Courier New" w:hAnsi="Courier New" w:cs="Courier New"/>
            </w:rPr>
          </w:rPrChange>
        </w:rPr>
        <w:t>bitmasking</w:t>
      </w:r>
      <w:proofErr w:type="spellEnd"/>
      <w:r w:rsidRPr="00AD1E3F">
        <w:rPr>
          <w:rFonts w:ascii="Courier New" w:hAnsi="Courier New" w:cs="Courier New"/>
          <w:sz w:val="16"/>
          <w:rPrChange w:id="135" w:author="Larry Pearlstein" w:date="2017-09-11T10:13:00Z">
            <w:rPr>
              <w:rFonts w:ascii="Courier New" w:hAnsi="Courier New" w:cs="Courier New"/>
            </w:rPr>
          </w:rPrChange>
        </w:rPr>
        <w:t xml:space="preserve"> variables</w:t>
      </w:r>
    </w:p>
    <w:p w:rsidR="00B2611E" w:rsidRPr="00AD1E3F" w:rsidRDefault="00B2611E" w:rsidP="00AD1E3F">
      <w:pPr>
        <w:spacing w:after="0" w:line="240" w:lineRule="auto"/>
        <w:ind w:right="-1440"/>
        <w:rPr>
          <w:rFonts w:ascii="Courier New" w:hAnsi="Courier New" w:cs="Courier New"/>
          <w:sz w:val="16"/>
          <w:rPrChange w:id="136" w:author="Larry Pearlstein" w:date="2017-09-11T10:13:00Z">
            <w:rPr>
              <w:rFonts w:ascii="Courier New" w:hAnsi="Courier New" w:cs="Courier New"/>
            </w:rPr>
          </w:rPrChange>
        </w:rPr>
        <w:pPrChange w:id="137" w:author="Larry Pearlstein" w:date="2017-09-11T10:13:00Z">
          <w:pPr/>
        </w:pPrChange>
      </w:pPr>
      <w:r w:rsidRPr="00AD1E3F">
        <w:rPr>
          <w:rFonts w:ascii="Courier New" w:hAnsi="Courier New" w:cs="Courier New"/>
          <w:sz w:val="16"/>
          <w:rPrChange w:id="138" w:author="Larry Pearlstein" w:date="2017-09-11T10:13:00Z">
            <w:rPr>
              <w:rFonts w:ascii="Courier New" w:hAnsi="Courier New" w:cs="Courier New"/>
            </w:rPr>
          </w:rPrChange>
        </w:rPr>
        <w:tab/>
        <w:t>implementer = (</w:t>
      </w:r>
      <w:proofErr w:type="spellStart"/>
      <w:r w:rsidRPr="00AD1E3F">
        <w:rPr>
          <w:rFonts w:ascii="Courier New" w:hAnsi="Courier New" w:cs="Courier New"/>
          <w:sz w:val="16"/>
          <w:rPrChange w:id="139" w:author="Larry Pearlstein" w:date="2017-09-11T10:13:00Z">
            <w:rPr>
              <w:rFonts w:ascii="Courier New" w:hAnsi="Courier New" w:cs="Courier New"/>
            </w:rPr>
          </w:rPrChange>
        </w:rPr>
        <w:t>reg_val</w:t>
      </w:r>
      <w:proofErr w:type="spellEnd"/>
      <w:r w:rsidRPr="00AD1E3F">
        <w:rPr>
          <w:rFonts w:ascii="Courier New" w:hAnsi="Courier New" w:cs="Courier New"/>
          <w:sz w:val="16"/>
          <w:rPrChange w:id="140" w:author="Larry Pearlstein" w:date="2017-09-11T10:13:00Z">
            <w:rPr>
              <w:rFonts w:ascii="Courier New" w:hAnsi="Courier New" w:cs="Courier New"/>
            </w:rPr>
          </w:rPrChange>
        </w:rPr>
        <w:t xml:space="preserve"> &gt;&gt; 24) &amp; 0xFF;</w:t>
      </w:r>
    </w:p>
    <w:p w:rsidR="00B2611E" w:rsidRPr="00AD1E3F" w:rsidRDefault="00B2611E" w:rsidP="00AD1E3F">
      <w:pPr>
        <w:spacing w:after="0" w:line="240" w:lineRule="auto"/>
        <w:ind w:right="-1440"/>
        <w:rPr>
          <w:rFonts w:ascii="Courier New" w:hAnsi="Courier New" w:cs="Courier New"/>
          <w:sz w:val="16"/>
          <w:rPrChange w:id="141" w:author="Larry Pearlstein" w:date="2017-09-11T10:13:00Z">
            <w:rPr>
              <w:rFonts w:ascii="Courier New" w:hAnsi="Courier New" w:cs="Courier New"/>
            </w:rPr>
          </w:rPrChange>
        </w:rPr>
        <w:pPrChange w:id="142" w:author="Larry Pearlstein" w:date="2017-09-11T10:13:00Z">
          <w:pPr/>
        </w:pPrChange>
      </w:pPr>
      <w:r w:rsidRPr="00AD1E3F">
        <w:rPr>
          <w:rFonts w:ascii="Courier New" w:hAnsi="Courier New" w:cs="Courier New"/>
          <w:sz w:val="16"/>
          <w:rPrChange w:id="143" w:author="Larry Pearlstein" w:date="2017-09-11T10:13:00Z">
            <w:rPr>
              <w:rFonts w:ascii="Courier New" w:hAnsi="Courier New" w:cs="Courier New"/>
            </w:rPr>
          </w:rPrChange>
        </w:rPr>
        <w:tab/>
        <w:t>variant = (</w:t>
      </w:r>
      <w:proofErr w:type="spellStart"/>
      <w:r w:rsidRPr="00AD1E3F">
        <w:rPr>
          <w:rFonts w:ascii="Courier New" w:hAnsi="Courier New" w:cs="Courier New"/>
          <w:sz w:val="16"/>
          <w:rPrChange w:id="144" w:author="Larry Pearlstein" w:date="2017-09-11T10:13:00Z">
            <w:rPr>
              <w:rFonts w:ascii="Courier New" w:hAnsi="Courier New" w:cs="Courier New"/>
            </w:rPr>
          </w:rPrChange>
        </w:rPr>
        <w:t>reg_val</w:t>
      </w:r>
      <w:proofErr w:type="spellEnd"/>
      <w:r w:rsidRPr="00AD1E3F">
        <w:rPr>
          <w:rFonts w:ascii="Courier New" w:hAnsi="Courier New" w:cs="Courier New"/>
          <w:sz w:val="16"/>
          <w:rPrChange w:id="145" w:author="Larry Pearlstein" w:date="2017-09-11T10:13:00Z">
            <w:rPr>
              <w:rFonts w:ascii="Courier New" w:hAnsi="Courier New" w:cs="Courier New"/>
            </w:rPr>
          </w:rPrChange>
        </w:rPr>
        <w:t xml:space="preserve"> &gt;&gt; 20) &amp; 0xF;</w:t>
      </w:r>
    </w:p>
    <w:p w:rsidR="00B2611E" w:rsidRPr="00AD1E3F" w:rsidRDefault="00B2611E" w:rsidP="00AD1E3F">
      <w:pPr>
        <w:spacing w:after="0" w:line="240" w:lineRule="auto"/>
        <w:ind w:right="-1440"/>
        <w:rPr>
          <w:rFonts w:ascii="Courier New" w:hAnsi="Courier New" w:cs="Courier New"/>
          <w:sz w:val="16"/>
          <w:rPrChange w:id="146" w:author="Larry Pearlstein" w:date="2017-09-11T10:13:00Z">
            <w:rPr>
              <w:rFonts w:ascii="Courier New" w:hAnsi="Courier New" w:cs="Courier New"/>
            </w:rPr>
          </w:rPrChange>
        </w:rPr>
        <w:pPrChange w:id="147" w:author="Larry Pearlstein" w:date="2017-09-11T10:13:00Z">
          <w:pPr/>
        </w:pPrChange>
      </w:pPr>
      <w:r w:rsidRPr="00AD1E3F">
        <w:rPr>
          <w:rFonts w:ascii="Courier New" w:hAnsi="Courier New" w:cs="Courier New"/>
          <w:sz w:val="16"/>
          <w:rPrChange w:id="148" w:author="Larry Pearlstein" w:date="2017-09-11T10:13:00Z">
            <w:rPr>
              <w:rFonts w:ascii="Courier New" w:hAnsi="Courier New" w:cs="Courier New"/>
            </w:rPr>
          </w:rPrChange>
        </w:rPr>
        <w:tab/>
      </w:r>
      <w:proofErr w:type="spellStart"/>
      <w:r w:rsidRPr="00AD1E3F">
        <w:rPr>
          <w:rFonts w:ascii="Courier New" w:hAnsi="Courier New" w:cs="Courier New"/>
          <w:sz w:val="16"/>
          <w:rPrChange w:id="149" w:author="Larry Pearlstein" w:date="2017-09-11T10:13:00Z">
            <w:rPr>
              <w:rFonts w:ascii="Courier New" w:hAnsi="Courier New" w:cs="Courier New"/>
            </w:rPr>
          </w:rPrChange>
        </w:rPr>
        <w:t>partno</w:t>
      </w:r>
      <w:proofErr w:type="spellEnd"/>
      <w:r w:rsidRPr="00AD1E3F">
        <w:rPr>
          <w:rFonts w:ascii="Courier New" w:hAnsi="Courier New" w:cs="Courier New"/>
          <w:sz w:val="16"/>
          <w:rPrChange w:id="150" w:author="Larry Pearlstein" w:date="2017-09-11T10:13:00Z">
            <w:rPr>
              <w:rFonts w:ascii="Courier New" w:hAnsi="Courier New" w:cs="Courier New"/>
            </w:rPr>
          </w:rPrChange>
        </w:rPr>
        <w:t xml:space="preserve"> = (</w:t>
      </w:r>
      <w:proofErr w:type="spellStart"/>
      <w:r w:rsidRPr="00AD1E3F">
        <w:rPr>
          <w:rFonts w:ascii="Courier New" w:hAnsi="Courier New" w:cs="Courier New"/>
          <w:sz w:val="16"/>
          <w:rPrChange w:id="151" w:author="Larry Pearlstein" w:date="2017-09-11T10:13:00Z">
            <w:rPr>
              <w:rFonts w:ascii="Courier New" w:hAnsi="Courier New" w:cs="Courier New"/>
            </w:rPr>
          </w:rPrChange>
        </w:rPr>
        <w:t>reg_val</w:t>
      </w:r>
      <w:proofErr w:type="spellEnd"/>
      <w:r w:rsidRPr="00AD1E3F">
        <w:rPr>
          <w:rFonts w:ascii="Courier New" w:hAnsi="Courier New" w:cs="Courier New"/>
          <w:sz w:val="16"/>
          <w:rPrChange w:id="152" w:author="Larry Pearlstein" w:date="2017-09-11T10:13:00Z">
            <w:rPr>
              <w:rFonts w:ascii="Courier New" w:hAnsi="Courier New" w:cs="Courier New"/>
            </w:rPr>
          </w:rPrChange>
        </w:rPr>
        <w:t xml:space="preserve"> &gt;&gt; 4) &amp; 0xFFF;</w:t>
      </w:r>
    </w:p>
    <w:p w:rsidR="00B2611E" w:rsidRPr="00AD1E3F" w:rsidRDefault="00B2611E" w:rsidP="00AD1E3F">
      <w:pPr>
        <w:spacing w:after="0" w:line="240" w:lineRule="auto"/>
        <w:ind w:right="-1440"/>
        <w:rPr>
          <w:rFonts w:ascii="Courier New" w:hAnsi="Courier New" w:cs="Courier New"/>
          <w:sz w:val="16"/>
          <w:rPrChange w:id="153" w:author="Larry Pearlstein" w:date="2017-09-11T10:13:00Z">
            <w:rPr>
              <w:rFonts w:ascii="Courier New" w:hAnsi="Courier New" w:cs="Courier New"/>
            </w:rPr>
          </w:rPrChange>
        </w:rPr>
        <w:pPrChange w:id="154" w:author="Larry Pearlstein" w:date="2017-09-11T10:13:00Z">
          <w:pPr/>
        </w:pPrChange>
      </w:pPr>
      <w:r w:rsidRPr="00AD1E3F">
        <w:rPr>
          <w:rFonts w:ascii="Courier New" w:hAnsi="Courier New" w:cs="Courier New"/>
          <w:sz w:val="16"/>
          <w:rPrChange w:id="155" w:author="Larry Pearlstein" w:date="2017-09-11T10:13:00Z">
            <w:rPr>
              <w:rFonts w:ascii="Courier New" w:hAnsi="Courier New" w:cs="Courier New"/>
            </w:rPr>
          </w:rPrChange>
        </w:rPr>
        <w:tab/>
        <w:t>revision = (</w:t>
      </w:r>
      <w:proofErr w:type="spellStart"/>
      <w:r w:rsidRPr="00AD1E3F">
        <w:rPr>
          <w:rFonts w:ascii="Courier New" w:hAnsi="Courier New" w:cs="Courier New"/>
          <w:sz w:val="16"/>
          <w:rPrChange w:id="156" w:author="Larry Pearlstein" w:date="2017-09-11T10:13:00Z">
            <w:rPr>
              <w:rFonts w:ascii="Courier New" w:hAnsi="Courier New" w:cs="Courier New"/>
            </w:rPr>
          </w:rPrChange>
        </w:rPr>
        <w:t>reg_val</w:t>
      </w:r>
      <w:proofErr w:type="spellEnd"/>
      <w:r w:rsidRPr="00AD1E3F">
        <w:rPr>
          <w:rFonts w:ascii="Courier New" w:hAnsi="Courier New" w:cs="Courier New"/>
          <w:sz w:val="16"/>
          <w:rPrChange w:id="157" w:author="Larry Pearlstein" w:date="2017-09-11T10:13:00Z">
            <w:rPr>
              <w:rFonts w:ascii="Courier New" w:hAnsi="Courier New" w:cs="Courier New"/>
            </w:rPr>
          </w:rPrChange>
        </w:rPr>
        <w:t>) &amp; 0xF;</w:t>
      </w:r>
    </w:p>
    <w:p w:rsidR="00B2611E" w:rsidRPr="00AD1E3F" w:rsidRDefault="00B2611E" w:rsidP="00AD1E3F">
      <w:pPr>
        <w:spacing w:after="0" w:line="240" w:lineRule="auto"/>
        <w:ind w:right="-1440"/>
        <w:rPr>
          <w:rFonts w:ascii="Courier New" w:hAnsi="Courier New" w:cs="Courier New"/>
          <w:sz w:val="16"/>
          <w:rPrChange w:id="158" w:author="Larry Pearlstein" w:date="2017-09-11T10:13:00Z">
            <w:rPr>
              <w:rFonts w:ascii="Courier New" w:hAnsi="Courier New" w:cs="Courier New"/>
            </w:rPr>
          </w:rPrChange>
        </w:rPr>
        <w:pPrChange w:id="159" w:author="Larry Pearlstein" w:date="2017-09-11T10:13:00Z">
          <w:pPr/>
        </w:pPrChange>
      </w:pPr>
    </w:p>
    <w:p w:rsidR="00B2611E" w:rsidRPr="00AD1E3F" w:rsidRDefault="00B2611E" w:rsidP="00AD1E3F">
      <w:pPr>
        <w:spacing w:after="0" w:line="240" w:lineRule="auto"/>
        <w:ind w:right="-1440"/>
        <w:rPr>
          <w:rFonts w:ascii="Courier New" w:hAnsi="Courier New" w:cs="Courier New"/>
          <w:sz w:val="16"/>
          <w:rPrChange w:id="160" w:author="Larry Pearlstein" w:date="2017-09-11T10:13:00Z">
            <w:rPr>
              <w:rFonts w:ascii="Courier New" w:hAnsi="Courier New" w:cs="Courier New"/>
            </w:rPr>
          </w:rPrChange>
        </w:rPr>
        <w:pPrChange w:id="161" w:author="Larry Pearlstein" w:date="2017-09-11T10:13:00Z">
          <w:pPr/>
        </w:pPrChange>
      </w:pPr>
      <w:r w:rsidRPr="00AD1E3F">
        <w:rPr>
          <w:rFonts w:ascii="Courier New" w:hAnsi="Courier New" w:cs="Courier New"/>
          <w:sz w:val="16"/>
          <w:rPrChange w:id="162" w:author="Larry Pearlstein" w:date="2017-09-11T10:13:00Z">
            <w:rPr>
              <w:rFonts w:ascii="Courier New" w:hAnsi="Courier New" w:cs="Courier New"/>
            </w:rPr>
          </w:rPrChange>
        </w:rPr>
        <w:tab/>
        <w:t>// 4.2 MANIPULATE A CHARACTER STRING</w:t>
      </w:r>
    </w:p>
    <w:p w:rsidR="00B2611E" w:rsidRPr="00AD1E3F" w:rsidRDefault="00B2611E" w:rsidP="00AD1E3F">
      <w:pPr>
        <w:spacing w:after="0" w:line="240" w:lineRule="auto"/>
        <w:ind w:right="-1440"/>
        <w:rPr>
          <w:rFonts w:ascii="Courier New" w:hAnsi="Courier New" w:cs="Courier New"/>
          <w:sz w:val="16"/>
          <w:rPrChange w:id="163" w:author="Larry Pearlstein" w:date="2017-09-11T10:13:00Z">
            <w:rPr>
              <w:rFonts w:ascii="Courier New" w:hAnsi="Courier New" w:cs="Courier New"/>
            </w:rPr>
          </w:rPrChange>
        </w:rPr>
        <w:pPrChange w:id="164" w:author="Larry Pearlstein" w:date="2017-09-11T10:13:00Z">
          <w:pPr/>
        </w:pPrChange>
      </w:pPr>
      <w:r w:rsidRPr="00AD1E3F">
        <w:rPr>
          <w:rFonts w:ascii="Courier New" w:hAnsi="Courier New" w:cs="Courier New"/>
          <w:sz w:val="16"/>
          <w:rPrChange w:id="165" w:author="Larry Pearlstein" w:date="2017-09-11T10:13:00Z">
            <w:rPr>
              <w:rFonts w:ascii="Courier New" w:hAnsi="Courier New" w:cs="Courier New"/>
            </w:rPr>
          </w:rPrChange>
        </w:rPr>
        <w:tab/>
        <w:t>//declaring string</w:t>
      </w:r>
    </w:p>
    <w:p w:rsidR="00B2611E" w:rsidRPr="00AD1E3F" w:rsidRDefault="00B2611E" w:rsidP="00AD1E3F">
      <w:pPr>
        <w:spacing w:after="0" w:line="240" w:lineRule="auto"/>
        <w:ind w:right="-1440"/>
        <w:rPr>
          <w:rFonts w:ascii="Courier New" w:hAnsi="Courier New" w:cs="Courier New"/>
          <w:sz w:val="16"/>
          <w:rPrChange w:id="166" w:author="Larry Pearlstein" w:date="2017-09-11T10:13:00Z">
            <w:rPr>
              <w:rFonts w:ascii="Courier New" w:hAnsi="Courier New" w:cs="Courier New"/>
            </w:rPr>
          </w:rPrChange>
        </w:rPr>
        <w:pPrChange w:id="167" w:author="Larry Pearlstein" w:date="2017-09-11T10:13:00Z">
          <w:pPr/>
        </w:pPrChange>
      </w:pPr>
      <w:r w:rsidRPr="00AD1E3F">
        <w:rPr>
          <w:rFonts w:ascii="Courier New" w:hAnsi="Courier New" w:cs="Courier New"/>
          <w:sz w:val="16"/>
          <w:rPrChange w:id="168" w:author="Larry Pearlstein" w:date="2017-09-11T10:13:00Z">
            <w:rPr>
              <w:rFonts w:ascii="Courier New" w:hAnsi="Courier New" w:cs="Courier New"/>
            </w:rPr>
          </w:rPrChange>
        </w:rPr>
        <w:tab/>
        <w:t xml:space="preserve">char </w:t>
      </w:r>
      <w:proofErr w:type="spellStart"/>
      <w:proofErr w:type="gramStart"/>
      <w:r w:rsidRPr="00AD1E3F">
        <w:rPr>
          <w:rFonts w:ascii="Courier New" w:hAnsi="Courier New" w:cs="Courier New"/>
          <w:sz w:val="16"/>
          <w:rPrChange w:id="169" w:author="Larry Pearlstein" w:date="2017-09-11T10:13:00Z">
            <w:rPr>
              <w:rFonts w:ascii="Courier New" w:hAnsi="Courier New" w:cs="Courier New"/>
            </w:rPr>
          </w:rPrChange>
        </w:rPr>
        <w:t>myname</w:t>
      </w:r>
      <w:proofErr w:type="spellEnd"/>
      <w:r w:rsidRPr="00AD1E3F">
        <w:rPr>
          <w:rFonts w:ascii="Courier New" w:hAnsi="Courier New" w:cs="Courier New"/>
          <w:sz w:val="16"/>
          <w:rPrChange w:id="170" w:author="Larry Pearlstein" w:date="2017-09-11T10:13:00Z">
            <w:rPr>
              <w:rFonts w:ascii="Courier New" w:hAnsi="Courier New" w:cs="Courier New"/>
            </w:rPr>
          </w:rPrChange>
        </w:rPr>
        <w:t>[</w:t>
      </w:r>
      <w:proofErr w:type="gramEnd"/>
      <w:r w:rsidRPr="00AD1E3F">
        <w:rPr>
          <w:rFonts w:ascii="Courier New" w:hAnsi="Courier New" w:cs="Courier New"/>
          <w:sz w:val="16"/>
          <w:rPrChange w:id="171" w:author="Larry Pearlstein" w:date="2017-09-11T10:13:00Z">
            <w:rPr>
              <w:rFonts w:ascii="Courier New" w:hAnsi="Courier New" w:cs="Courier New"/>
            </w:rPr>
          </w:rPrChange>
        </w:rPr>
        <w:t xml:space="preserve">]= </w:t>
      </w:r>
      <w:proofErr w:type="spellStart"/>
      <w:r w:rsidRPr="00AD1E3F">
        <w:rPr>
          <w:rFonts w:ascii="Courier New" w:hAnsi="Courier New" w:cs="Courier New"/>
          <w:sz w:val="16"/>
          <w:rPrChange w:id="172" w:author="Larry Pearlstein" w:date="2017-09-11T10:13:00Z">
            <w:rPr>
              <w:rFonts w:ascii="Courier New" w:hAnsi="Courier New" w:cs="Courier New"/>
            </w:rPr>
          </w:rPrChange>
        </w:rPr>
        <w:t>jacob</w:t>
      </w:r>
      <w:proofErr w:type="spellEnd"/>
      <w:r w:rsidRPr="00AD1E3F">
        <w:rPr>
          <w:rFonts w:ascii="Courier New" w:hAnsi="Courier New" w:cs="Courier New"/>
          <w:sz w:val="16"/>
          <w:rPrChange w:id="173" w:author="Larry Pearlstein" w:date="2017-09-11T10:13:00Z">
            <w:rPr>
              <w:rFonts w:ascii="Courier New" w:hAnsi="Courier New" w:cs="Courier New"/>
            </w:rPr>
          </w:rPrChange>
        </w:rPr>
        <w:t xml:space="preserve"> </w:t>
      </w:r>
      <w:proofErr w:type="spellStart"/>
      <w:r w:rsidRPr="00AD1E3F">
        <w:rPr>
          <w:rFonts w:ascii="Courier New" w:hAnsi="Courier New" w:cs="Courier New"/>
          <w:sz w:val="16"/>
          <w:rPrChange w:id="174" w:author="Larry Pearlstein" w:date="2017-09-11T10:13:00Z">
            <w:rPr>
              <w:rFonts w:ascii="Courier New" w:hAnsi="Courier New" w:cs="Courier New"/>
            </w:rPr>
          </w:rPrChange>
        </w:rPr>
        <w:t>alan</w:t>
      </w:r>
      <w:proofErr w:type="spellEnd"/>
      <w:r w:rsidRPr="00AD1E3F">
        <w:rPr>
          <w:rFonts w:ascii="Courier New" w:hAnsi="Courier New" w:cs="Courier New"/>
          <w:sz w:val="16"/>
          <w:rPrChange w:id="175" w:author="Larry Pearlstein" w:date="2017-09-11T10:13:00Z">
            <w:rPr>
              <w:rFonts w:ascii="Courier New" w:hAnsi="Courier New" w:cs="Courier New"/>
            </w:rPr>
          </w:rPrChange>
        </w:rPr>
        <w:t xml:space="preserve"> </w:t>
      </w:r>
      <w:proofErr w:type="spellStart"/>
      <w:r w:rsidRPr="00AD1E3F">
        <w:rPr>
          <w:rFonts w:ascii="Courier New" w:hAnsi="Courier New" w:cs="Courier New"/>
          <w:sz w:val="16"/>
          <w:rPrChange w:id="176" w:author="Larry Pearlstein" w:date="2017-09-11T10:13:00Z">
            <w:rPr>
              <w:rFonts w:ascii="Courier New" w:hAnsi="Courier New" w:cs="Courier New"/>
            </w:rPr>
          </w:rPrChange>
        </w:rPr>
        <w:t>levine</w:t>
      </w:r>
      <w:proofErr w:type="spellEnd"/>
      <w:r w:rsidRPr="00AD1E3F">
        <w:rPr>
          <w:rFonts w:ascii="Courier New" w:hAnsi="Courier New" w:cs="Courier New"/>
          <w:sz w:val="16"/>
          <w:rPrChange w:id="177" w:author="Larry Pearlstein" w:date="2017-09-11T10:13:00Z">
            <w:rPr>
              <w:rFonts w:ascii="Courier New" w:hAnsi="Courier New" w:cs="Courier New"/>
            </w:rPr>
          </w:rPrChange>
        </w:rPr>
        <w:t>;</w:t>
      </w:r>
    </w:p>
    <w:p w:rsidR="00B2611E" w:rsidRPr="00AD1E3F" w:rsidRDefault="00B2611E" w:rsidP="00AD1E3F">
      <w:pPr>
        <w:spacing w:after="0" w:line="240" w:lineRule="auto"/>
        <w:ind w:right="-1440"/>
        <w:rPr>
          <w:rFonts w:ascii="Courier New" w:hAnsi="Courier New" w:cs="Courier New"/>
          <w:sz w:val="16"/>
          <w:rPrChange w:id="178" w:author="Larry Pearlstein" w:date="2017-09-11T10:13:00Z">
            <w:rPr>
              <w:rFonts w:ascii="Courier New" w:hAnsi="Courier New" w:cs="Courier New"/>
            </w:rPr>
          </w:rPrChange>
        </w:rPr>
        <w:pPrChange w:id="179" w:author="Larry Pearlstein" w:date="2017-09-11T10:13:00Z">
          <w:pPr/>
        </w:pPrChange>
      </w:pPr>
      <w:r w:rsidRPr="00AD1E3F">
        <w:rPr>
          <w:rFonts w:ascii="Courier New" w:hAnsi="Courier New" w:cs="Courier New"/>
          <w:sz w:val="16"/>
          <w:rPrChange w:id="180" w:author="Larry Pearlstein" w:date="2017-09-11T10:13:00Z">
            <w:rPr>
              <w:rFonts w:ascii="Courier New" w:hAnsi="Courier New" w:cs="Courier New"/>
            </w:rPr>
          </w:rPrChange>
        </w:rPr>
        <w:tab/>
      </w:r>
    </w:p>
    <w:p w:rsidR="00B2611E" w:rsidRPr="00AD1E3F" w:rsidRDefault="00B2611E" w:rsidP="00AD1E3F">
      <w:pPr>
        <w:spacing w:after="0" w:line="240" w:lineRule="auto"/>
        <w:ind w:right="-1440"/>
        <w:rPr>
          <w:rFonts w:ascii="Courier New" w:hAnsi="Courier New" w:cs="Courier New"/>
          <w:sz w:val="16"/>
          <w:rPrChange w:id="181" w:author="Larry Pearlstein" w:date="2017-09-11T10:13:00Z">
            <w:rPr>
              <w:rFonts w:ascii="Courier New" w:hAnsi="Courier New" w:cs="Courier New"/>
            </w:rPr>
          </w:rPrChange>
        </w:rPr>
        <w:pPrChange w:id="182" w:author="Larry Pearlstein" w:date="2017-09-11T10:13:00Z">
          <w:pPr/>
        </w:pPrChange>
      </w:pPr>
      <w:r w:rsidRPr="00AD1E3F">
        <w:rPr>
          <w:rFonts w:ascii="Courier New" w:hAnsi="Courier New" w:cs="Courier New"/>
          <w:sz w:val="16"/>
          <w:rPrChange w:id="183" w:author="Larry Pearlstein" w:date="2017-09-11T10:13:00Z">
            <w:rPr>
              <w:rFonts w:ascii="Courier New" w:hAnsi="Courier New" w:cs="Courier New"/>
            </w:rPr>
          </w:rPrChange>
        </w:rPr>
        <w:tab/>
        <w:t>//sorting</w:t>
      </w:r>
    </w:p>
    <w:p w:rsidR="00B2611E" w:rsidRPr="00AD1E3F" w:rsidRDefault="00B2611E" w:rsidP="00AD1E3F">
      <w:pPr>
        <w:spacing w:after="0" w:line="240" w:lineRule="auto"/>
        <w:ind w:right="-1440"/>
        <w:rPr>
          <w:rFonts w:ascii="Courier New" w:hAnsi="Courier New" w:cs="Courier New"/>
          <w:sz w:val="16"/>
          <w:rPrChange w:id="184" w:author="Larry Pearlstein" w:date="2017-09-11T10:13:00Z">
            <w:rPr>
              <w:rFonts w:ascii="Courier New" w:hAnsi="Courier New" w:cs="Courier New"/>
            </w:rPr>
          </w:rPrChange>
        </w:rPr>
        <w:pPrChange w:id="185" w:author="Larry Pearlstein" w:date="2017-09-11T10:13:00Z">
          <w:pPr/>
        </w:pPrChange>
      </w:pPr>
      <w:r w:rsidRPr="00AD1E3F">
        <w:rPr>
          <w:rFonts w:ascii="Courier New" w:hAnsi="Courier New" w:cs="Courier New"/>
          <w:sz w:val="16"/>
          <w:rPrChange w:id="186" w:author="Larry Pearlstein" w:date="2017-09-11T10:13:00Z">
            <w:rPr>
              <w:rFonts w:ascii="Courier New" w:hAnsi="Courier New" w:cs="Courier New"/>
            </w:rPr>
          </w:rPrChange>
        </w:rPr>
        <w:tab/>
      </w:r>
      <w:proofErr w:type="spellStart"/>
      <w:r w:rsidRPr="00AD1E3F">
        <w:rPr>
          <w:rFonts w:ascii="Courier New" w:hAnsi="Courier New" w:cs="Courier New"/>
          <w:sz w:val="16"/>
          <w:rPrChange w:id="187" w:author="Larry Pearlstein" w:date="2017-09-11T10:13:00Z">
            <w:rPr>
              <w:rFonts w:ascii="Courier New" w:hAnsi="Courier New" w:cs="Courier New"/>
            </w:rPr>
          </w:rPrChange>
        </w:rPr>
        <w:t>int</w:t>
      </w:r>
      <w:proofErr w:type="spellEnd"/>
      <w:r w:rsidRPr="00AD1E3F">
        <w:rPr>
          <w:rFonts w:ascii="Courier New" w:hAnsi="Courier New" w:cs="Courier New"/>
          <w:sz w:val="16"/>
          <w:rPrChange w:id="188" w:author="Larry Pearlstein" w:date="2017-09-11T10:13:00Z">
            <w:rPr>
              <w:rFonts w:ascii="Courier New" w:hAnsi="Courier New" w:cs="Courier New"/>
            </w:rPr>
          </w:rPrChange>
        </w:rPr>
        <w:t xml:space="preserve"> </w:t>
      </w:r>
      <w:proofErr w:type="spellStart"/>
      <w:r w:rsidRPr="00AD1E3F">
        <w:rPr>
          <w:rFonts w:ascii="Courier New" w:hAnsi="Courier New" w:cs="Courier New"/>
          <w:sz w:val="16"/>
          <w:rPrChange w:id="189" w:author="Larry Pearlstein" w:date="2017-09-11T10:13:00Z">
            <w:rPr>
              <w:rFonts w:ascii="Courier New" w:hAnsi="Courier New" w:cs="Courier New"/>
            </w:rPr>
          </w:rPrChange>
        </w:rPr>
        <w:t>string_length</w:t>
      </w:r>
      <w:proofErr w:type="spellEnd"/>
      <w:r w:rsidRPr="00AD1E3F">
        <w:rPr>
          <w:rFonts w:ascii="Courier New" w:hAnsi="Courier New" w:cs="Courier New"/>
          <w:sz w:val="16"/>
          <w:rPrChange w:id="190" w:author="Larry Pearlstein" w:date="2017-09-11T10:13:00Z">
            <w:rPr>
              <w:rFonts w:ascii="Courier New" w:hAnsi="Courier New" w:cs="Courier New"/>
            </w:rPr>
          </w:rPrChange>
        </w:rPr>
        <w:t xml:space="preserve"> = </w:t>
      </w:r>
      <w:proofErr w:type="spellStart"/>
      <w:r w:rsidRPr="00AD1E3F">
        <w:rPr>
          <w:rFonts w:ascii="Courier New" w:hAnsi="Courier New" w:cs="Courier New"/>
          <w:sz w:val="16"/>
          <w:rPrChange w:id="191" w:author="Larry Pearlstein" w:date="2017-09-11T10:13:00Z">
            <w:rPr>
              <w:rFonts w:ascii="Courier New" w:hAnsi="Courier New" w:cs="Courier New"/>
            </w:rPr>
          </w:rPrChange>
        </w:rPr>
        <w:t>strlen</w:t>
      </w:r>
      <w:proofErr w:type="spellEnd"/>
      <w:r w:rsidRPr="00AD1E3F">
        <w:rPr>
          <w:rFonts w:ascii="Courier New" w:hAnsi="Courier New" w:cs="Courier New"/>
          <w:sz w:val="16"/>
          <w:rPrChange w:id="192" w:author="Larry Pearlstein" w:date="2017-09-11T10:13:00Z">
            <w:rPr>
              <w:rFonts w:ascii="Courier New" w:hAnsi="Courier New" w:cs="Courier New"/>
            </w:rPr>
          </w:rPrChange>
        </w:rPr>
        <w:t>(</w:t>
      </w:r>
      <w:proofErr w:type="spellStart"/>
      <w:r w:rsidRPr="00AD1E3F">
        <w:rPr>
          <w:rFonts w:ascii="Courier New" w:hAnsi="Courier New" w:cs="Courier New"/>
          <w:sz w:val="16"/>
          <w:rPrChange w:id="193" w:author="Larry Pearlstein" w:date="2017-09-11T10:13:00Z">
            <w:rPr>
              <w:rFonts w:ascii="Courier New" w:hAnsi="Courier New" w:cs="Courier New"/>
            </w:rPr>
          </w:rPrChange>
        </w:rPr>
        <w:t>myname</w:t>
      </w:r>
      <w:proofErr w:type="spellEnd"/>
      <w:r w:rsidRPr="00AD1E3F">
        <w:rPr>
          <w:rFonts w:ascii="Courier New" w:hAnsi="Courier New" w:cs="Courier New"/>
          <w:sz w:val="16"/>
          <w:rPrChange w:id="194" w:author="Larry Pearlstein" w:date="2017-09-11T10:13:00Z">
            <w:rPr>
              <w:rFonts w:ascii="Courier New" w:hAnsi="Courier New" w:cs="Courier New"/>
            </w:rPr>
          </w:rPrChange>
        </w:rPr>
        <w:t>);</w:t>
      </w:r>
    </w:p>
    <w:p w:rsidR="00B2611E" w:rsidRPr="00AD1E3F" w:rsidRDefault="00B2611E" w:rsidP="00AD1E3F">
      <w:pPr>
        <w:spacing w:after="0" w:line="240" w:lineRule="auto"/>
        <w:ind w:right="-1440"/>
        <w:rPr>
          <w:rFonts w:ascii="Courier New" w:hAnsi="Courier New" w:cs="Courier New"/>
          <w:sz w:val="16"/>
          <w:rPrChange w:id="195" w:author="Larry Pearlstein" w:date="2017-09-11T10:13:00Z">
            <w:rPr>
              <w:rFonts w:ascii="Courier New" w:hAnsi="Courier New" w:cs="Courier New"/>
            </w:rPr>
          </w:rPrChange>
        </w:rPr>
        <w:pPrChange w:id="196" w:author="Larry Pearlstein" w:date="2017-09-11T10:13:00Z">
          <w:pPr/>
        </w:pPrChange>
      </w:pPr>
      <w:r w:rsidRPr="00AD1E3F">
        <w:rPr>
          <w:rFonts w:ascii="Courier New" w:hAnsi="Courier New" w:cs="Courier New"/>
          <w:sz w:val="16"/>
          <w:rPrChange w:id="197" w:author="Larry Pearlstein" w:date="2017-09-11T10:13:00Z">
            <w:rPr>
              <w:rFonts w:ascii="Courier New" w:hAnsi="Courier New" w:cs="Courier New"/>
            </w:rPr>
          </w:rPrChange>
        </w:rPr>
        <w:tab/>
        <w:t>char temp;</w:t>
      </w:r>
    </w:p>
    <w:p w:rsidR="00B2611E" w:rsidRPr="00AD1E3F" w:rsidRDefault="00B2611E" w:rsidP="00AD1E3F">
      <w:pPr>
        <w:spacing w:after="0" w:line="240" w:lineRule="auto"/>
        <w:ind w:right="-1440"/>
        <w:rPr>
          <w:rFonts w:ascii="Courier New" w:hAnsi="Courier New" w:cs="Courier New"/>
          <w:sz w:val="16"/>
          <w:rPrChange w:id="198" w:author="Larry Pearlstein" w:date="2017-09-11T10:13:00Z">
            <w:rPr>
              <w:rFonts w:ascii="Courier New" w:hAnsi="Courier New" w:cs="Courier New"/>
            </w:rPr>
          </w:rPrChange>
        </w:rPr>
        <w:pPrChange w:id="199" w:author="Larry Pearlstein" w:date="2017-09-11T10:13:00Z">
          <w:pPr/>
        </w:pPrChange>
      </w:pPr>
      <w:r w:rsidRPr="00AD1E3F">
        <w:rPr>
          <w:rFonts w:ascii="Courier New" w:hAnsi="Courier New" w:cs="Courier New"/>
          <w:sz w:val="16"/>
          <w:rPrChange w:id="200" w:author="Larry Pearlstein" w:date="2017-09-11T10:13:00Z">
            <w:rPr>
              <w:rFonts w:ascii="Courier New" w:hAnsi="Courier New" w:cs="Courier New"/>
            </w:rPr>
          </w:rPrChange>
        </w:rPr>
        <w:tab/>
      </w:r>
      <w:r w:rsidRPr="00AD1E3F">
        <w:rPr>
          <w:rFonts w:ascii="Courier New" w:hAnsi="Courier New" w:cs="Courier New"/>
          <w:sz w:val="16"/>
          <w:rPrChange w:id="201" w:author="Larry Pearlstein" w:date="2017-09-11T10:13:00Z">
            <w:rPr>
              <w:rFonts w:ascii="Courier New" w:hAnsi="Courier New" w:cs="Courier New"/>
            </w:rPr>
          </w:rPrChange>
        </w:rPr>
        <w:tab/>
      </w:r>
      <w:r w:rsidRPr="00AD1E3F">
        <w:rPr>
          <w:rFonts w:ascii="Courier New" w:hAnsi="Courier New" w:cs="Courier New"/>
          <w:sz w:val="16"/>
          <w:rPrChange w:id="202" w:author="Larry Pearlstein" w:date="2017-09-11T10:13:00Z">
            <w:rPr>
              <w:rFonts w:ascii="Courier New" w:hAnsi="Courier New" w:cs="Courier New"/>
            </w:rPr>
          </w:rPrChange>
        </w:rPr>
        <w:tab/>
      </w:r>
    </w:p>
    <w:p w:rsidR="00B2611E" w:rsidRPr="00AD1E3F" w:rsidRDefault="00B2611E" w:rsidP="00AD1E3F">
      <w:pPr>
        <w:spacing w:after="0" w:line="240" w:lineRule="auto"/>
        <w:ind w:right="-1440"/>
        <w:rPr>
          <w:rFonts w:ascii="Courier New" w:hAnsi="Courier New" w:cs="Courier New"/>
          <w:sz w:val="16"/>
          <w:rPrChange w:id="203" w:author="Larry Pearlstein" w:date="2017-09-11T10:13:00Z">
            <w:rPr>
              <w:rFonts w:ascii="Courier New" w:hAnsi="Courier New" w:cs="Courier New"/>
            </w:rPr>
          </w:rPrChange>
        </w:rPr>
        <w:pPrChange w:id="204" w:author="Larry Pearlstein" w:date="2017-09-11T10:13:00Z">
          <w:pPr/>
        </w:pPrChange>
      </w:pPr>
      <w:r w:rsidRPr="00AD1E3F">
        <w:rPr>
          <w:rFonts w:ascii="Courier New" w:hAnsi="Courier New" w:cs="Courier New"/>
          <w:sz w:val="16"/>
          <w:rPrChange w:id="205" w:author="Larry Pearlstein" w:date="2017-09-11T10:13:00Z">
            <w:rPr>
              <w:rFonts w:ascii="Courier New" w:hAnsi="Courier New" w:cs="Courier New"/>
            </w:rPr>
          </w:rPrChange>
        </w:rPr>
        <w:tab/>
      </w:r>
      <w:proofErr w:type="gramStart"/>
      <w:r w:rsidRPr="00AD1E3F">
        <w:rPr>
          <w:rFonts w:ascii="Courier New" w:hAnsi="Courier New" w:cs="Courier New"/>
          <w:sz w:val="16"/>
          <w:rPrChange w:id="206" w:author="Larry Pearlstein" w:date="2017-09-11T10:13:00Z">
            <w:rPr>
              <w:rFonts w:ascii="Courier New" w:hAnsi="Courier New" w:cs="Courier New"/>
            </w:rPr>
          </w:rPrChange>
        </w:rPr>
        <w:t>if(</w:t>
      </w:r>
      <w:proofErr w:type="gramEnd"/>
      <w:r w:rsidRPr="00AD1E3F">
        <w:rPr>
          <w:rFonts w:ascii="Courier New" w:hAnsi="Courier New" w:cs="Courier New"/>
          <w:sz w:val="16"/>
          <w:rPrChange w:id="207" w:author="Larry Pearlstein" w:date="2017-09-11T10:13:00Z">
            <w:rPr>
              <w:rFonts w:ascii="Courier New" w:hAnsi="Courier New" w:cs="Courier New"/>
            </w:rPr>
          </w:rPrChange>
        </w:rPr>
        <w:t>a=0; a&lt;</w:t>
      </w:r>
      <w:proofErr w:type="spellStart"/>
      <w:r w:rsidRPr="00AD1E3F">
        <w:rPr>
          <w:rFonts w:ascii="Courier New" w:hAnsi="Courier New" w:cs="Courier New"/>
          <w:sz w:val="16"/>
          <w:rPrChange w:id="208" w:author="Larry Pearlstein" w:date="2017-09-11T10:13:00Z">
            <w:rPr>
              <w:rFonts w:ascii="Courier New" w:hAnsi="Courier New" w:cs="Courier New"/>
            </w:rPr>
          </w:rPrChange>
        </w:rPr>
        <w:t>string_length</w:t>
      </w:r>
      <w:proofErr w:type="spellEnd"/>
      <w:r w:rsidRPr="00AD1E3F">
        <w:rPr>
          <w:rFonts w:ascii="Courier New" w:hAnsi="Courier New" w:cs="Courier New"/>
          <w:sz w:val="16"/>
          <w:rPrChange w:id="209" w:author="Larry Pearlstein" w:date="2017-09-11T10:13:00Z">
            <w:rPr>
              <w:rFonts w:ascii="Courier New" w:hAnsi="Courier New" w:cs="Courier New"/>
            </w:rPr>
          </w:rPrChange>
        </w:rPr>
        <w:t>;)</w:t>
      </w:r>
    </w:p>
    <w:p w:rsidR="00B2611E" w:rsidRPr="00AD1E3F" w:rsidRDefault="00B2611E" w:rsidP="00AD1E3F">
      <w:pPr>
        <w:spacing w:after="0" w:line="240" w:lineRule="auto"/>
        <w:ind w:right="-1440"/>
        <w:rPr>
          <w:rFonts w:ascii="Courier New" w:hAnsi="Courier New" w:cs="Courier New"/>
          <w:sz w:val="16"/>
          <w:rPrChange w:id="210" w:author="Larry Pearlstein" w:date="2017-09-11T10:13:00Z">
            <w:rPr>
              <w:rFonts w:ascii="Courier New" w:hAnsi="Courier New" w:cs="Courier New"/>
            </w:rPr>
          </w:rPrChange>
        </w:rPr>
        <w:pPrChange w:id="211" w:author="Larry Pearlstein" w:date="2017-09-11T10:13:00Z">
          <w:pPr/>
        </w:pPrChange>
      </w:pPr>
      <w:r w:rsidRPr="00AD1E3F">
        <w:rPr>
          <w:rFonts w:ascii="Courier New" w:hAnsi="Courier New" w:cs="Courier New"/>
          <w:sz w:val="16"/>
          <w:rPrChange w:id="212" w:author="Larry Pearlstein" w:date="2017-09-11T10:13:00Z">
            <w:rPr>
              <w:rFonts w:ascii="Courier New" w:hAnsi="Courier New" w:cs="Courier New"/>
            </w:rPr>
          </w:rPrChange>
        </w:rPr>
        <w:tab/>
        <w:t>{</w:t>
      </w:r>
    </w:p>
    <w:p w:rsidR="00B2611E" w:rsidRPr="00AD1E3F" w:rsidRDefault="00B2611E" w:rsidP="00AD1E3F">
      <w:pPr>
        <w:spacing w:after="0" w:line="240" w:lineRule="auto"/>
        <w:ind w:right="-1440"/>
        <w:rPr>
          <w:rFonts w:ascii="Courier New" w:hAnsi="Courier New" w:cs="Courier New"/>
          <w:sz w:val="16"/>
          <w:rPrChange w:id="213" w:author="Larry Pearlstein" w:date="2017-09-11T10:13:00Z">
            <w:rPr>
              <w:rFonts w:ascii="Courier New" w:hAnsi="Courier New" w:cs="Courier New"/>
            </w:rPr>
          </w:rPrChange>
        </w:rPr>
        <w:pPrChange w:id="214" w:author="Larry Pearlstein" w:date="2017-09-11T10:13:00Z">
          <w:pPr/>
        </w:pPrChange>
      </w:pPr>
      <w:r w:rsidRPr="00AD1E3F">
        <w:rPr>
          <w:rFonts w:ascii="Courier New" w:hAnsi="Courier New" w:cs="Courier New"/>
          <w:sz w:val="16"/>
          <w:rPrChange w:id="215" w:author="Larry Pearlstein" w:date="2017-09-11T10:13:00Z">
            <w:rPr>
              <w:rFonts w:ascii="Courier New" w:hAnsi="Courier New" w:cs="Courier New"/>
            </w:rPr>
          </w:rPrChange>
        </w:rPr>
        <w:tab/>
      </w:r>
      <w:r w:rsidRPr="00AD1E3F">
        <w:rPr>
          <w:rFonts w:ascii="Courier New" w:hAnsi="Courier New" w:cs="Courier New"/>
          <w:sz w:val="16"/>
          <w:rPrChange w:id="216" w:author="Larry Pearlstein" w:date="2017-09-11T10:13:00Z">
            <w:rPr>
              <w:rFonts w:ascii="Courier New" w:hAnsi="Courier New" w:cs="Courier New"/>
            </w:rPr>
          </w:rPrChange>
        </w:rPr>
        <w:tab/>
      </w:r>
      <w:proofErr w:type="gramStart"/>
      <w:r w:rsidRPr="00AD1E3F">
        <w:rPr>
          <w:rFonts w:ascii="Courier New" w:hAnsi="Courier New" w:cs="Courier New"/>
          <w:sz w:val="16"/>
          <w:rPrChange w:id="217" w:author="Larry Pearlstein" w:date="2017-09-11T10:13:00Z">
            <w:rPr>
              <w:rFonts w:ascii="Courier New" w:hAnsi="Courier New" w:cs="Courier New"/>
            </w:rPr>
          </w:rPrChange>
        </w:rPr>
        <w:t>for(</w:t>
      </w:r>
      <w:proofErr w:type="gramEnd"/>
      <w:r w:rsidRPr="00AD1E3F">
        <w:rPr>
          <w:rFonts w:ascii="Courier New" w:hAnsi="Courier New" w:cs="Courier New"/>
          <w:sz w:val="16"/>
          <w:rPrChange w:id="218" w:author="Larry Pearlstein" w:date="2017-09-11T10:13:00Z">
            <w:rPr>
              <w:rFonts w:ascii="Courier New" w:hAnsi="Courier New" w:cs="Courier New"/>
            </w:rPr>
          </w:rPrChange>
        </w:rPr>
        <w:t xml:space="preserve">a = </w:t>
      </w:r>
      <w:proofErr w:type="spellStart"/>
      <w:r w:rsidRPr="00AD1E3F">
        <w:rPr>
          <w:rFonts w:ascii="Courier New" w:hAnsi="Courier New" w:cs="Courier New"/>
          <w:sz w:val="16"/>
          <w:rPrChange w:id="219" w:author="Larry Pearlstein" w:date="2017-09-11T10:13:00Z">
            <w:rPr>
              <w:rFonts w:ascii="Courier New" w:hAnsi="Courier New" w:cs="Courier New"/>
            </w:rPr>
          </w:rPrChange>
        </w:rPr>
        <w:t>i</w:t>
      </w:r>
      <w:proofErr w:type="spellEnd"/>
      <w:r w:rsidRPr="00AD1E3F">
        <w:rPr>
          <w:rFonts w:ascii="Courier New" w:hAnsi="Courier New" w:cs="Courier New"/>
          <w:sz w:val="16"/>
          <w:rPrChange w:id="220" w:author="Larry Pearlstein" w:date="2017-09-11T10:13:00Z">
            <w:rPr>
              <w:rFonts w:ascii="Courier New" w:hAnsi="Courier New" w:cs="Courier New"/>
            </w:rPr>
          </w:rPrChange>
        </w:rPr>
        <w:t xml:space="preserve">; </w:t>
      </w:r>
      <w:proofErr w:type="spellStart"/>
      <w:r w:rsidRPr="00AD1E3F">
        <w:rPr>
          <w:rFonts w:ascii="Courier New" w:hAnsi="Courier New" w:cs="Courier New"/>
          <w:sz w:val="16"/>
          <w:rPrChange w:id="221" w:author="Larry Pearlstein" w:date="2017-09-11T10:13:00Z">
            <w:rPr>
              <w:rFonts w:ascii="Courier New" w:hAnsi="Courier New" w:cs="Courier New"/>
            </w:rPr>
          </w:rPrChange>
        </w:rPr>
        <w:t>i</w:t>
      </w:r>
      <w:proofErr w:type="spellEnd"/>
      <w:r w:rsidRPr="00AD1E3F">
        <w:rPr>
          <w:rFonts w:ascii="Courier New" w:hAnsi="Courier New" w:cs="Courier New"/>
          <w:sz w:val="16"/>
          <w:rPrChange w:id="222" w:author="Larry Pearlstein" w:date="2017-09-11T10:13:00Z">
            <w:rPr>
              <w:rFonts w:ascii="Courier New" w:hAnsi="Courier New" w:cs="Courier New"/>
            </w:rPr>
          </w:rPrChange>
        </w:rPr>
        <w:t>&lt;</w:t>
      </w:r>
      <w:proofErr w:type="spellStart"/>
      <w:r w:rsidRPr="00AD1E3F">
        <w:rPr>
          <w:rFonts w:ascii="Courier New" w:hAnsi="Courier New" w:cs="Courier New"/>
          <w:sz w:val="16"/>
          <w:rPrChange w:id="223" w:author="Larry Pearlstein" w:date="2017-09-11T10:13:00Z">
            <w:rPr>
              <w:rFonts w:ascii="Courier New" w:hAnsi="Courier New" w:cs="Courier New"/>
            </w:rPr>
          </w:rPrChange>
        </w:rPr>
        <w:t>string_length</w:t>
      </w:r>
      <w:proofErr w:type="spellEnd"/>
      <w:r w:rsidRPr="00AD1E3F">
        <w:rPr>
          <w:rFonts w:ascii="Courier New" w:hAnsi="Courier New" w:cs="Courier New"/>
          <w:sz w:val="16"/>
          <w:rPrChange w:id="224" w:author="Larry Pearlstein" w:date="2017-09-11T10:13:00Z">
            <w:rPr>
              <w:rFonts w:ascii="Courier New" w:hAnsi="Courier New" w:cs="Courier New"/>
            </w:rPr>
          </w:rPrChange>
        </w:rPr>
        <w:t>;)</w:t>
      </w:r>
    </w:p>
    <w:p w:rsidR="00B2611E" w:rsidRPr="00AD1E3F" w:rsidRDefault="00B2611E" w:rsidP="00AD1E3F">
      <w:pPr>
        <w:spacing w:after="0" w:line="240" w:lineRule="auto"/>
        <w:ind w:right="-1440"/>
        <w:rPr>
          <w:rFonts w:ascii="Courier New" w:hAnsi="Courier New" w:cs="Courier New"/>
          <w:sz w:val="16"/>
          <w:rPrChange w:id="225" w:author="Larry Pearlstein" w:date="2017-09-11T10:13:00Z">
            <w:rPr>
              <w:rFonts w:ascii="Courier New" w:hAnsi="Courier New" w:cs="Courier New"/>
            </w:rPr>
          </w:rPrChange>
        </w:rPr>
        <w:pPrChange w:id="226" w:author="Larry Pearlstein" w:date="2017-09-11T10:13:00Z">
          <w:pPr/>
        </w:pPrChange>
      </w:pPr>
      <w:r w:rsidRPr="00AD1E3F">
        <w:rPr>
          <w:rFonts w:ascii="Courier New" w:hAnsi="Courier New" w:cs="Courier New"/>
          <w:sz w:val="16"/>
          <w:rPrChange w:id="227" w:author="Larry Pearlstein" w:date="2017-09-11T10:13:00Z">
            <w:rPr>
              <w:rFonts w:ascii="Courier New" w:hAnsi="Courier New" w:cs="Courier New"/>
            </w:rPr>
          </w:rPrChange>
        </w:rPr>
        <w:tab/>
      </w:r>
      <w:r w:rsidRPr="00AD1E3F">
        <w:rPr>
          <w:rFonts w:ascii="Courier New" w:hAnsi="Courier New" w:cs="Courier New"/>
          <w:sz w:val="16"/>
          <w:rPrChange w:id="228" w:author="Larry Pearlstein" w:date="2017-09-11T10:13:00Z">
            <w:rPr>
              <w:rFonts w:ascii="Courier New" w:hAnsi="Courier New" w:cs="Courier New"/>
            </w:rPr>
          </w:rPrChange>
        </w:rPr>
        <w:tab/>
        <w:t>{</w:t>
      </w:r>
    </w:p>
    <w:p w:rsidR="00B2611E" w:rsidRPr="00AD1E3F" w:rsidRDefault="00B2611E" w:rsidP="00AD1E3F">
      <w:pPr>
        <w:spacing w:after="0" w:line="240" w:lineRule="auto"/>
        <w:ind w:right="-1440"/>
        <w:rPr>
          <w:rFonts w:ascii="Courier New" w:hAnsi="Courier New" w:cs="Courier New"/>
          <w:sz w:val="16"/>
          <w:rPrChange w:id="229" w:author="Larry Pearlstein" w:date="2017-09-11T10:13:00Z">
            <w:rPr>
              <w:rFonts w:ascii="Courier New" w:hAnsi="Courier New" w:cs="Courier New"/>
            </w:rPr>
          </w:rPrChange>
        </w:rPr>
        <w:pPrChange w:id="230" w:author="Larry Pearlstein" w:date="2017-09-11T10:13:00Z">
          <w:pPr/>
        </w:pPrChange>
      </w:pPr>
      <w:r w:rsidRPr="00AD1E3F">
        <w:rPr>
          <w:rFonts w:ascii="Courier New" w:hAnsi="Courier New" w:cs="Courier New"/>
          <w:sz w:val="16"/>
          <w:rPrChange w:id="231" w:author="Larry Pearlstein" w:date="2017-09-11T10:13:00Z">
            <w:rPr>
              <w:rFonts w:ascii="Courier New" w:hAnsi="Courier New" w:cs="Courier New"/>
            </w:rPr>
          </w:rPrChange>
        </w:rPr>
        <w:tab/>
      </w:r>
      <w:r w:rsidRPr="00AD1E3F">
        <w:rPr>
          <w:rFonts w:ascii="Courier New" w:hAnsi="Courier New" w:cs="Courier New"/>
          <w:sz w:val="16"/>
          <w:rPrChange w:id="232" w:author="Larry Pearlstein" w:date="2017-09-11T10:13:00Z">
            <w:rPr>
              <w:rFonts w:ascii="Courier New" w:hAnsi="Courier New" w:cs="Courier New"/>
            </w:rPr>
          </w:rPrChange>
        </w:rPr>
        <w:tab/>
      </w:r>
      <w:r w:rsidRPr="00AD1E3F">
        <w:rPr>
          <w:rFonts w:ascii="Courier New" w:hAnsi="Courier New" w:cs="Courier New"/>
          <w:sz w:val="16"/>
          <w:rPrChange w:id="233" w:author="Larry Pearlstein" w:date="2017-09-11T10:13:00Z">
            <w:rPr>
              <w:rFonts w:ascii="Courier New" w:hAnsi="Courier New" w:cs="Courier New"/>
            </w:rPr>
          </w:rPrChange>
        </w:rPr>
        <w:tab/>
      </w:r>
      <w:proofErr w:type="spellStart"/>
      <w:r w:rsidRPr="00AD1E3F">
        <w:rPr>
          <w:rFonts w:ascii="Courier New" w:hAnsi="Courier New" w:cs="Courier New"/>
          <w:sz w:val="16"/>
          <w:rPrChange w:id="234" w:author="Larry Pearlstein" w:date="2017-09-11T10:13:00Z">
            <w:rPr>
              <w:rFonts w:ascii="Courier New" w:hAnsi="Courier New" w:cs="Courier New"/>
            </w:rPr>
          </w:rPrChange>
        </w:rPr>
        <w:t>myname</w:t>
      </w:r>
      <w:proofErr w:type="spellEnd"/>
      <w:r w:rsidRPr="00AD1E3F">
        <w:rPr>
          <w:rFonts w:ascii="Courier New" w:hAnsi="Courier New" w:cs="Courier New"/>
          <w:sz w:val="16"/>
          <w:rPrChange w:id="235" w:author="Larry Pearlstein" w:date="2017-09-11T10:13:00Z">
            <w:rPr>
              <w:rFonts w:ascii="Courier New" w:hAnsi="Courier New" w:cs="Courier New"/>
            </w:rPr>
          </w:rPrChange>
        </w:rPr>
        <w:t>[</w:t>
      </w:r>
      <w:proofErr w:type="spellStart"/>
      <w:r w:rsidRPr="00AD1E3F">
        <w:rPr>
          <w:rFonts w:ascii="Courier New" w:hAnsi="Courier New" w:cs="Courier New"/>
          <w:sz w:val="16"/>
          <w:rPrChange w:id="236" w:author="Larry Pearlstein" w:date="2017-09-11T10:13:00Z">
            <w:rPr>
              <w:rFonts w:ascii="Courier New" w:hAnsi="Courier New" w:cs="Courier New"/>
            </w:rPr>
          </w:rPrChange>
        </w:rPr>
        <w:t>i</w:t>
      </w:r>
      <w:proofErr w:type="spellEnd"/>
      <w:r w:rsidRPr="00AD1E3F">
        <w:rPr>
          <w:rFonts w:ascii="Courier New" w:hAnsi="Courier New" w:cs="Courier New"/>
          <w:sz w:val="16"/>
          <w:rPrChange w:id="237" w:author="Larry Pearlstein" w:date="2017-09-11T10:13:00Z">
            <w:rPr>
              <w:rFonts w:ascii="Courier New" w:hAnsi="Courier New" w:cs="Courier New"/>
            </w:rPr>
          </w:rPrChange>
        </w:rPr>
        <w:t>] = temp;</w:t>
      </w:r>
    </w:p>
    <w:p w:rsidR="00B2611E" w:rsidRPr="00AD1E3F" w:rsidRDefault="00B2611E" w:rsidP="00AD1E3F">
      <w:pPr>
        <w:spacing w:after="0" w:line="240" w:lineRule="auto"/>
        <w:ind w:right="-1440"/>
        <w:rPr>
          <w:rFonts w:ascii="Courier New" w:hAnsi="Courier New" w:cs="Courier New"/>
          <w:sz w:val="16"/>
          <w:rPrChange w:id="238" w:author="Larry Pearlstein" w:date="2017-09-11T10:13:00Z">
            <w:rPr>
              <w:rFonts w:ascii="Courier New" w:hAnsi="Courier New" w:cs="Courier New"/>
            </w:rPr>
          </w:rPrChange>
        </w:rPr>
        <w:pPrChange w:id="239" w:author="Larry Pearlstein" w:date="2017-09-11T10:13:00Z">
          <w:pPr/>
        </w:pPrChange>
      </w:pPr>
      <w:r w:rsidRPr="00AD1E3F">
        <w:rPr>
          <w:rFonts w:ascii="Courier New" w:hAnsi="Courier New" w:cs="Courier New"/>
          <w:sz w:val="16"/>
          <w:rPrChange w:id="240" w:author="Larry Pearlstein" w:date="2017-09-11T10:13:00Z">
            <w:rPr>
              <w:rFonts w:ascii="Courier New" w:hAnsi="Courier New" w:cs="Courier New"/>
            </w:rPr>
          </w:rPrChange>
        </w:rPr>
        <w:tab/>
      </w:r>
      <w:r w:rsidRPr="00AD1E3F">
        <w:rPr>
          <w:rFonts w:ascii="Courier New" w:hAnsi="Courier New" w:cs="Courier New"/>
          <w:sz w:val="16"/>
          <w:rPrChange w:id="241" w:author="Larry Pearlstein" w:date="2017-09-11T10:13:00Z">
            <w:rPr>
              <w:rFonts w:ascii="Courier New" w:hAnsi="Courier New" w:cs="Courier New"/>
            </w:rPr>
          </w:rPrChange>
        </w:rPr>
        <w:tab/>
      </w:r>
      <w:r w:rsidRPr="00AD1E3F">
        <w:rPr>
          <w:rFonts w:ascii="Courier New" w:hAnsi="Courier New" w:cs="Courier New"/>
          <w:sz w:val="16"/>
          <w:rPrChange w:id="242" w:author="Larry Pearlstein" w:date="2017-09-11T10:13:00Z">
            <w:rPr>
              <w:rFonts w:ascii="Courier New" w:hAnsi="Courier New" w:cs="Courier New"/>
            </w:rPr>
          </w:rPrChange>
        </w:rPr>
        <w:tab/>
      </w:r>
      <w:proofErr w:type="spellStart"/>
      <w:r w:rsidRPr="00AD1E3F">
        <w:rPr>
          <w:rFonts w:ascii="Courier New" w:hAnsi="Courier New" w:cs="Courier New"/>
          <w:sz w:val="16"/>
          <w:rPrChange w:id="243" w:author="Larry Pearlstein" w:date="2017-09-11T10:13:00Z">
            <w:rPr>
              <w:rFonts w:ascii="Courier New" w:hAnsi="Courier New" w:cs="Courier New"/>
            </w:rPr>
          </w:rPrChange>
        </w:rPr>
        <w:t>myname</w:t>
      </w:r>
      <w:proofErr w:type="spellEnd"/>
      <w:r w:rsidRPr="00AD1E3F">
        <w:rPr>
          <w:rFonts w:ascii="Courier New" w:hAnsi="Courier New" w:cs="Courier New"/>
          <w:sz w:val="16"/>
          <w:rPrChange w:id="244" w:author="Larry Pearlstein" w:date="2017-09-11T10:13:00Z">
            <w:rPr>
              <w:rFonts w:ascii="Courier New" w:hAnsi="Courier New" w:cs="Courier New"/>
            </w:rPr>
          </w:rPrChange>
        </w:rPr>
        <w:t>[</w:t>
      </w:r>
      <w:proofErr w:type="spellStart"/>
      <w:r w:rsidRPr="00AD1E3F">
        <w:rPr>
          <w:rFonts w:ascii="Courier New" w:hAnsi="Courier New" w:cs="Courier New"/>
          <w:sz w:val="16"/>
          <w:rPrChange w:id="245" w:author="Larry Pearlstein" w:date="2017-09-11T10:13:00Z">
            <w:rPr>
              <w:rFonts w:ascii="Courier New" w:hAnsi="Courier New" w:cs="Courier New"/>
            </w:rPr>
          </w:rPrChange>
        </w:rPr>
        <w:t>i</w:t>
      </w:r>
      <w:proofErr w:type="spellEnd"/>
      <w:r w:rsidRPr="00AD1E3F">
        <w:rPr>
          <w:rFonts w:ascii="Courier New" w:hAnsi="Courier New" w:cs="Courier New"/>
          <w:sz w:val="16"/>
          <w:rPrChange w:id="246" w:author="Larry Pearlstein" w:date="2017-09-11T10:13:00Z">
            <w:rPr>
              <w:rFonts w:ascii="Courier New" w:hAnsi="Courier New" w:cs="Courier New"/>
            </w:rPr>
          </w:rPrChange>
        </w:rPr>
        <w:t xml:space="preserve">] = </w:t>
      </w:r>
      <w:proofErr w:type="spellStart"/>
      <w:r w:rsidRPr="00AD1E3F">
        <w:rPr>
          <w:rFonts w:ascii="Courier New" w:hAnsi="Courier New" w:cs="Courier New"/>
          <w:sz w:val="16"/>
          <w:rPrChange w:id="247" w:author="Larry Pearlstein" w:date="2017-09-11T10:13:00Z">
            <w:rPr>
              <w:rFonts w:ascii="Courier New" w:hAnsi="Courier New" w:cs="Courier New"/>
            </w:rPr>
          </w:rPrChange>
        </w:rPr>
        <w:t>myname</w:t>
      </w:r>
      <w:proofErr w:type="spellEnd"/>
      <w:r w:rsidRPr="00AD1E3F">
        <w:rPr>
          <w:rFonts w:ascii="Courier New" w:hAnsi="Courier New" w:cs="Courier New"/>
          <w:sz w:val="16"/>
          <w:rPrChange w:id="248" w:author="Larry Pearlstein" w:date="2017-09-11T10:13:00Z">
            <w:rPr>
              <w:rFonts w:ascii="Courier New" w:hAnsi="Courier New" w:cs="Courier New"/>
            </w:rPr>
          </w:rPrChange>
        </w:rPr>
        <w:t>[i+1];</w:t>
      </w:r>
    </w:p>
    <w:p w:rsidR="00B2611E" w:rsidRPr="00AD1E3F" w:rsidRDefault="00B2611E" w:rsidP="00AD1E3F">
      <w:pPr>
        <w:spacing w:after="0" w:line="240" w:lineRule="auto"/>
        <w:ind w:right="-1440"/>
        <w:rPr>
          <w:rFonts w:ascii="Courier New" w:hAnsi="Courier New" w:cs="Courier New"/>
          <w:sz w:val="16"/>
          <w:rPrChange w:id="249" w:author="Larry Pearlstein" w:date="2017-09-11T10:13:00Z">
            <w:rPr>
              <w:rFonts w:ascii="Courier New" w:hAnsi="Courier New" w:cs="Courier New"/>
            </w:rPr>
          </w:rPrChange>
        </w:rPr>
        <w:pPrChange w:id="250" w:author="Larry Pearlstein" w:date="2017-09-11T10:13:00Z">
          <w:pPr/>
        </w:pPrChange>
      </w:pPr>
      <w:r w:rsidRPr="00AD1E3F">
        <w:rPr>
          <w:rFonts w:ascii="Courier New" w:hAnsi="Courier New" w:cs="Courier New"/>
          <w:sz w:val="16"/>
          <w:rPrChange w:id="251" w:author="Larry Pearlstein" w:date="2017-09-11T10:13:00Z">
            <w:rPr>
              <w:rFonts w:ascii="Courier New" w:hAnsi="Courier New" w:cs="Courier New"/>
            </w:rPr>
          </w:rPrChange>
        </w:rPr>
        <w:tab/>
      </w:r>
      <w:r w:rsidRPr="00AD1E3F">
        <w:rPr>
          <w:rFonts w:ascii="Courier New" w:hAnsi="Courier New" w:cs="Courier New"/>
          <w:sz w:val="16"/>
          <w:rPrChange w:id="252" w:author="Larry Pearlstein" w:date="2017-09-11T10:13:00Z">
            <w:rPr>
              <w:rFonts w:ascii="Courier New" w:hAnsi="Courier New" w:cs="Courier New"/>
            </w:rPr>
          </w:rPrChange>
        </w:rPr>
        <w:tab/>
      </w:r>
      <w:r w:rsidRPr="00AD1E3F">
        <w:rPr>
          <w:rFonts w:ascii="Courier New" w:hAnsi="Courier New" w:cs="Courier New"/>
          <w:sz w:val="16"/>
          <w:rPrChange w:id="253" w:author="Larry Pearlstein" w:date="2017-09-11T10:13:00Z">
            <w:rPr>
              <w:rFonts w:ascii="Courier New" w:hAnsi="Courier New" w:cs="Courier New"/>
            </w:rPr>
          </w:rPrChange>
        </w:rPr>
        <w:tab/>
      </w:r>
      <w:proofErr w:type="spellStart"/>
      <w:r w:rsidRPr="00AD1E3F">
        <w:rPr>
          <w:rFonts w:ascii="Courier New" w:hAnsi="Courier New" w:cs="Courier New"/>
          <w:sz w:val="16"/>
          <w:rPrChange w:id="254" w:author="Larry Pearlstein" w:date="2017-09-11T10:13:00Z">
            <w:rPr>
              <w:rFonts w:ascii="Courier New" w:hAnsi="Courier New" w:cs="Courier New"/>
            </w:rPr>
          </w:rPrChange>
        </w:rPr>
        <w:t>mynamep</w:t>
      </w:r>
      <w:proofErr w:type="spellEnd"/>
      <w:r w:rsidRPr="00AD1E3F">
        <w:rPr>
          <w:rFonts w:ascii="Courier New" w:hAnsi="Courier New" w:cs="Courier New"/>
          <w:sz w:val="16"/>
          <w:rPrChange w:id="255" w:author="Larry Pearlstein" w:date="2017-09-11T10:13:00Z">
            <w:rPr>
              <w:rFonts w:ascii="Courier New" w:hAnsi="Courier New" w:cs="Courier New"/>
            </w:rPr>
          </w:rPrChange>
        </w:rPr>
        <w:t>[i+1] = temp;</w:t>
      </w:r>
    </w:p>
    <w:p w:rsidR="00B2611E" w:rsidRPr="00AD1E3F" w:rsidRDefault="00B2611E" w:rsidP="00AD1E3F">
      <w:pPr>
        <w:spacing w:after="0" w:line="240" w:lineRule="auto"/>
        <w:ind w:right="-1440"/>
        <w:rPr>
          <w:rFonts w:ascii="Courier New" w:hAnsi="Courier New" w:cs="Courier New"/>
          <w:sz w:val="16"/>
          <w:rPrChange w:id="256" w:author="Larry Pearlstein" w:date="2017-09-11T10:13:00Z">
            <w:rPr>
              <w:rFonts w:ascii="Courier New" w:hAnsi="Courier New" w:cs="Courier New"/>
            </w:rPr>
          </w:rPrChange>
        </w:rPr>
        <w:pPrChange w:id="257" w:author="Larry Pearlstein" w:date="2017-09-11T10:13:00Z">
          <w:pPr/>
        </w:pPrChange>
      </w:pPr>
      <w:r w:rsidRPr="00AD1E3F">
        <w:rPr>
          <w:rFonts w:ascii="Courier New" w:hAnsi="Courier New" w:cs="Courier New"/>
          <w:sz w:val="16"/>
          <w:rPrChange w:id="258" w:author="Larry Pearlstein" w:date="2017-09-11T10:13:00Z">
            <w:rPr>
              <w:rFonts w:ascii="Courier New" w:hAnsi="Courier New" w:cs="Courier New"/>
            </w:rPr>
          </w:rPrChange>
        </w:rPr>
        <w:tab/>
      </w:r>
      <w:r w:rsidRPr="00AD1E3F">
        <w:rPr>
          <w:rFonts w:ascii="Courier New" w:hAnsi="Courier New" w:cs="Courier New"/>
          <w:sz w:val="16"/>
          <w:rPrChange w:id="259" w:author="Larry Pearlstein" w:date="2017-09-11T10:13:00Z">
            <w:rPr>
              <w:rFonts w:ascii="Courier New" w:hAnsi="Courier New" w:cs="Courier New"/>
            </w:rPr>
          </w:rPrChange>
        </w:rPr>
        <w:tab/>
      </w:r>
      <w:r w:rsidRPr="00AD1E3F">
        <w:rPr>
          <w:rFonts w:ascii="Courier New" w:hAnsi="Courier New" w:cs="Courier New"/>
          <w:sz w:val="16"/>
          <w:rPrChange w:id="260" w:author="Larry Pearlstein" w:date="2017-09-11T10:13:00Z">
            <w:rPr>
              <w:rFonts w:ascii="Courier New" w:hAnsi="Courier New" w:cs="Courier New"/>
            </w:rPr>
          </w:rPrChange>
        </w:rPr>
        <w:tab/>
      </w:r>
      <w:proofErr w:type="spellStart"/>
      <w:r w:rsidRPr="00AD1E3F">
        <w:rPr>
          <w:rFonts w:ascii="Courier New" w:hAnsi="Courier New" w:cs="Courier New"/>
          <w:sz w:val="16"/>
          <w:rPrChange w:id="261" w:author="Larry Pearlstein" w:date="2017-09-11T10:13:00Z">
            <w:rPr>
              <w:rFonts w:ascii="Courier New" w:hAnsi="Courier New" w:cs="Courier New"/>
            </w:rPr>
          </w:rPrChange>
        </w:rPr>
        <w:t>i</w:t>
      </w:r>
      <w:proofErr w:type="spellEnd"/>
      <w:r w:rsidRPr="00AD1E3F">
        <w:rPr>
          <w:rFonts w:ascii="Courier New" w:hAnsi="Courier New" w:cs="Courier New"/>
          <w:sz w:val="16"/>
          <w:rPrChange w:id="262" w:author="Larry Pearlstein" w:date="2017-09-11T10:13:00Z">
            <w:rPr>
              <w:rFonts w:ascii="Courier New" w:hAnsi="Courier New" w:cs="Courier New"/>
            </w:rPr>
          </w:rPrChange>
        </w:rPr>
        <w:t>=i+1;</w:t>
      </w:r>
    </w:p>
    <w:p w:rsidR="00B2611E" w:rsidRPr="00AD1E3F" w:rsidRDefault="00B2611E" w:rsidP="00AD1E3F">
      <w:pPr>
        <w:spacing w:after="0" w:line="240" w:lineRule="auto"/>
        <w:ind w:right="-1440"/>
        <w:rPr>
          <w:rFonts w:ascii="Courier New" w:hAnsi="Courier New" w:cs="Courier New"/>
          <w:sz w:val="16"/>
          <w:rPrChange w:id="263" w:author="Larry Pearlstein" w:date="2017-09-11T10:13:00Z">
            <w:rPr>
              <w:rFonts w:ascii="Courier New" w:hAnsi="Courier New" w:cs="Courier New"/>
            </w:rPr>
          </w:rPrChange>
        </w:rPr>
        <w:pPrChange w:id="264" w:author="Larry Pearlstein" w:date="2017-09-11T10:13:00Z">
          <w:pPr/>
        </w:pPrChange>
      </w:pPr>
      <w:r w:rsidRPr="00AD1E3F">
        <w:rPr>
          <w:rFonts w:ascii="Courier New" w:hAnsi="Courier New" w:cs="Courier New"/>
          <w:sz w:val="16"/>
          <w:rPrChange w:id="265" w:author="Larry Pearlstein" w:date="2017-09-11T10:13:00Z">
            <w:rPr>
              <w:rFonts w:ascii="Courier New" w:hAnsi="Courier New" w:cs="Courier New"/>
            </w:rPr>
          </w:rPrChange>
        </w:rPr>
        <w:tab/>
      </w:r>
      <w:r w:rsidRPr="00AD1E3F">
        <w:rPr>
          <w:rFonts w:ascii="Courier New" w:hAnsi="Courier New" w:cs="Courier New"/>
          <w:sz w:val="16"/>
          <w:rPrChange w:id="266" w:author="Larry Pearlstein" w:date="2017-09-11T10:13:00Z">
            <w:rPr>
              <w:rFonts w:ascii="Courier New" w:hAnsi="Courier New" w:cs="Courier New"/>
            </w:rPr>
          </w:rPrChange>
        </w:rPr>
        <w:tab/>
        <w:t>}</w:t>
      </w:r>
    </w:p>
    <w:p w:rsidR="00B2611E" w:rsidRPr="00AD1E3F" w:rsidRDefault="00B2611E" w:rsidP="00AD1E3F">
      <w:pPr>
        <w:spacing w:after="0" w:line="240" w:lineRule="auto"/>
        <w:ind w:right="-1440"/>
        <w:rPr>
          <w:rFonts w:ascii="Courier New" w:hAnsi="Courier New" w:cs="Courier New"/>
          <w:sz w:val="16"/>
          <w:rPrChange w:id="267" w:author="Larry Pearlstein" w:date="2017-09-11T10:13:00Z">
            <w:rPr>
              <w:rFonts w:ascii="Courier New" w:hAnsi="Courier New" w:cs="Courier New"/>
            </w:rPr>
          </w:rPrChange>
        </w:rPr>
        <w:pPrChange w:id="268" w:author="Larry Pearlstein" w:date="2017-09-11T10:13:00Z">
          <w:pPr/>
        </w:pPrChange>
      </w:pPr>
    </w:p>
    <w:p w:rsidR="00B2611E" w:rsidRPr="00AD1E3F" w:rsidRDefault="00B2611E" w:rsidP="00AD1E3F">
      <w:pPr>
        <w:spacing w:after="0" w:line="240" w:lineRule="auto"/>
        <w:ind w:right="-1440"/>
        <w:rPr>
          <w:rFonts w:ascii="Courier New" w:hAnsi="Courier New" w:cs="Courier New"/>
          <w:sz w:val="16"/>
          <w:rPrChange w:id="269" w:author="Larry Pearlstein" w:date="2017-09-11T10:13:00Z">
            <w:rPr>
              <w:rFonts w:ascii="Courier New" w:hAnsi="Courier New" w:cs="Courier New"/>
            </w:rPr>
          </w:rPrChange>
        </w:rPr>
        <w:pPrChange w:id="270" w:author="Larry Pearlstein" w:date="2017-09-11T10:13:00Z">
          <w:pPr/>
        </w:pPrChange>
      </w:pPr>
      <w:r w:rsidRPr="00AD1E3F">
        <w:rPr>
          <w:rFonts w:ascii="Courier New" w:hAnsi="Courier New" w:cs="Courier New"/>
          <w:sz w:val="16"/>
          <w:rPrChange w:id="271" w:author="Larry Pearlstein" w:date="2017-09-11T10:13:00Z">
            <w:rPr>
              <w:rFonts w:ascii="Courier New" w:hAnsi="Courier New" w:cs="Courier New"/>
            </w:rPr>
          </w:rPrChange>
        </w:rPr>
        <w:tab/>
        <w:t>a = a+1;</w:t>
      </w:r>
      <w:r w:rsidRPr="00AD1E3F">
        <w:rPr>
          <w:rFonts w:ascii="Courier New" w:hAnsi="Courier New" w:cs="Courier New"/>
          <w:sz w:val="16"/>
          <w:rPrChange w:id="272" w:author="Larry Pearlstein" w:date="2017-09-11T10:13:00Z">
            <w:rPr>
              <w:rFonts w:ascii="Courier New" w:hAnsi="Courier New" w:cs="Courier New"/>
            </w:rPr>
          </w:rPrChange>
        </w:rPr>
        <w:tab/>
      </w:r>
    </w:p>
    <w:p w:rsidR="00B2611E" w:rsidRPr="00AD1E3F" w:rsidRDefault="00B2611E" w:rsidP="00AD1E3F">
      <w:pPr>
        <w:spacing w:after="0" w:line="240" w:lineRule="auto"/>
        <w:ind w:right="-1440"/>
        <w:rPr>
          <w:rFonts w:ascii="Courier New" w:hAnsi="Courier New" w:cs="Courier New"/>
          <w:sz w:val="16"/>
          <w:rPrChange w:id="273" w:author="Larry Pearlstein" w:date="2017-09-11T10:13:00Z">
            <w:rPr>
              <w:rFonts w:ascii="Courier New" w:hAnsi="Courier New" w:cs="Courier New"/>
            </w:rPr>
          </w:rPrChange>
        </w:rPr>
        <w:pPrChange w:id="274" w:author="Larry Pearlstein" w:date="2017-09-11T10:13:00Z">
          <w:pPr/>
        </w:pPrChange>
      </w:pPr>
      <w:r w:rsidRPr="00AD1E3F">
        <w:rPr>
          <w:rFonts w:ascii="Courier New" w:hAnsi="Courier New" w:cs="Courier New"/>
          <w:sz w:val="16"/>
          <w:rPrChange w:id="275" w:author="Larry Pearlstein" w:date="2017-09-11T10:13:00Z">
            <w:rPr>
              <w:rFonts w:ascii="Courier New" w:hAnsi="Courier New" w:cs="Courier New"/>
            </w:rPr>
          </w:rPrChange>
        </w:rPr>
        <w:tab/>
        <w:t>}</w:t>
      </w:r>
    </w:p>
    <w:p w:rsidR="00B2611E" w:rsidRPr="00AD1E3F" w:rsidRDefault="00B2611E" w:rsidP="00AD1E3F">
      <w:pPr>
        <w:spacing w:after="0" w:line="240" w:lineRule="auto"/>
        <w:ind w:right="-1440"/>
        <w:rPr>
          <w:rFonts w:ascii="Courier New" w:hAnsi="Courier New" w:cs="Courier New"/>
          <w:sz w:val="16"/>
          <w:rPrChange w:id="276" w:author="Larry Pearlstein" w:date="2017-09-11T10:13:00Z">
            <w:rPr>
              <w:rFonts w:ascii="Courier New" w:hAnsi="Courier New" w:cs="Courier New"/>
            </w:rPr>
          </w:rPrChange>
        </w:rPr>
        <w:pPrChange w:id="277" w:author="Larry Pearlstein" w:date="2017-09-11T10:13:00Z">
          <w:pPr/>
        </w:pPrChange>
      </w:pPr>
      <w:r w:rsidRPr="00AD1E3F">
        <w:rPr>
          <w:rFonts w:ascii="Courier New" w:hAnsi="Courier New" w:cs="Courier New"/>
          <w:sz w:val="16"/>
          <w:rPrChange w:id="278" w:author="Larry Pearlstein" w:date="2017-09-11T10:13:00Z">
            <w:rPr>
              <w:rFonts w:ascii="Courier New" w:hAnsi="Courier New" w:cs="Courier New"/>
            </w:rPr>
          </w:rPrChange>
        </w:rPr>
        <w:tab/>
      </w:r>
    </w:p>
    <w:p w:rsidR="00B2611E" w:rsidRPr="00AD1E3F" w:rsidRDefault="00B2611E" w:rsidP="00AD1E3F">
      <w:pPr>
        <w:spacing w:after="0" w:line="240" w:lineRule="auto"/>
        <w:ind w:right="-1440"/>
        <w:rPr>
          <w:rFonts w:ascii="Courier New" w:hAnsi="Courier New" w:cs="Courier New"/>
          <w:sz w:val="16"/>
          <w:rPrChange w:id="279" w:author="Larry Pearlstein" w:date="2017-09-11T10:13:00Z">
            <w:rPr>
              <w:rFonts w:ascii="Courier New" w:hAnsi="Courier New" w:cs="Courier New"/>
            </w:rPr>
          </w:rPrChange>
        </w:rPr>
        <w:pPrChange w:id="280" w:author="Larry Pearlstein" w:date="2017-09-11T10:13:00Z">
          <w:pPr/>
        </w:pPrChange>
      </w:pPr>
    </w:p>
    <w:p w:rsidR="00B2611E" w:rsidRPr="00AD1E3F" w:rsidRDefault="00B2611E" w:rsidP="00AD1E3F">
      <w:pPr>
        <w:spacing w:after="0" w:line="240" w:lineRule="auto"/>
        <w:ind w:right="-1440"/>
        <w:rPr>
          <w:rFonts w:ascii="Courier New" w:hAnsi="Courier New" w:cs="Courier New"/>
          <w:sz w:val="16"/>
          <w:rPrChange w:id="281" w:author="Larry Pearlstein" w:date="2017-09-11T10:13:00Z">
            <w:rPr>
              <w:rFonts w:ascii="Courier New" w:hAnsi="Courier New" w:cs="Courier New"/>
            </w:rPr>
          </w:rPrChange>
        </w:rPr>
        <w:pPrChange w:id="282" w:author="Larry Pearlstein" w:date="2017-09-11T10:13:00Z">
          <w:pPr/>
        </w:pPrChange>
      </w:pPr>
      <w:r w:rsidRPr="00AD1E3F">
        <w:rPr>
          <w:rFonts w:ascii="Courier New" w:hAnsi="Courier New" w:cs="Courier New"/>
          <w:sz w:val="16"/>
          <w:rPrChange w:id="283" w:author="Larry Pearlstein" w:date="2017-09-11T10:13:00Z">
            <w:rPr>
              <w:rFonts w:ascii="Courier New" w:hAnsi="Courier New" w:cs="Courier New"/>
            </w:rPr>
          </w:rPrChange>
        </w:rPr>
        <w:tab/>
        <w:t>// Loop forever (do nothing, for this assignment)</w:t>
      </w:r>
    </w:p>
    <w:p w:rsidR="00B2611E" w:rsidRPr="00AD1E3F" w:rsidRDefault="00B2611E" w:rsidP="00AD1E3F">
      <w:pPr>
        <w:spacing w:after="0" w:line="240" w:lineRule="auto"/>
        <w:ind w:right="-1440"/>
        <w:rPr>
          <w:rFonts w:ascii="Courier New" w:hAnsi="Courier New" w:cs="Courier New"/>
          <w:sz w:val="16"/>
          <w:rPrChange w:id="284" w:author="Larry Pearlstein" w:date="2017-09-11T10:13:00Z">
            <w:rPr>
              <w:rFonts w:ascii="Courier New" w:hAnsi="Courier New" w:cs="Courier New"/>
            </w:rPr>
          </w:rPrChange>
        </w:rPr>
        <w:pPrChange w:id="285" w:author="Larry Pearlstein" w:date="2017-09-11T10:13:00Z">
          <w:pPr/>
        </w:pPrChange>
      </w:pPr>
      <w:r w:rsidRPr="00AD1E3F">
        <w:rPr>
          <w:rFonts w:ascii="Courier New" w:hAnsi="Courier New" w:cs="Courier New"/>
          <w:sz w:val="16"/>
          <w:rPrChange w:id="286" w:author="Larry Pearlstein" w:date="2017-09-11T10:13:00Z">
            <w:rPr>
              <w:rFonts w:ascii="Courier New" w:hAnsi="Courier New" w:cs="Courier New"/>
            </w:rPr>
          </w:rPrChange>
        </w:rPr>
        <w:tab/>
      </w:r>
    </w:p>
    <w:p w:rsidR="00B2611E" w:rsidRPr="00AD1E3F" w:rsidRDefault="00B2611E" w:rsidP="00AD1E3F">
      <w:pPr>
        <w:spacing w:after="0" w:line="240" w:lineRule="auto"/>
        <w:ind w:right="-1440"/>
        <w:rPr>
          <w:rFonts w:ascii="Courier New" w:hAnsi="Courier New" w:cs="Courier New"/>
          <w:sz w:val="16"/>
          <w:rPrChange w:id="287" w:author="Larry Pearlstein" w:date="2017-09-11T10:13:00Z">
            <w:rPr>
              <w:rFonts w:ascii="Courier New" w:hAnsi="Courier New" w:cs="Courier New"/>
            </w:rPr>
          </w:rPrChange>
        </w:rPr>
        <w:pPrChange w:id="288" w:author="Larry Pearlstein" w:date="2017-09-11T10:13:00Z">
          <w:pPr/>
        </w:pPrChange>
      </w:pPr>
      <w:r w:rsidRPr="00AD1E3F">
        <w:rPr>
          <w:rFonts w:ascii="Courier New" w:hAnsi="Courier New" w:cs="Courier New"/>
          <w:sz w:val="16"/>
          <w:rPrChange w:id="289" w:author="Larry Pearlstein" w:date="2017-09-11T10:13:00Z">
            <w:rPr>
              <w:rFonts w:ascii="Courier New" w:hAnsi="Courier New" w:cs="Courier New"/>
            </w:rPr>
          </w:rPrChange>
        </w:rPr>
        <w:tab/>
        <w:t xml:space="preserve"> </w:t>
      </w:r>
      <w:proofErr w:type="gramStart"/>
      <w:r w:rsidRPr="00AD1E3F">
        <w:rPr>
          <w:rFonts w:ascii="Courier New" w:hAnsi="Courier New" w:cs="Courier New"/>
          <w:sz w:val="16"/>
          <w:rPrChange w:id="290" w:author="Larry Pearlstein" w:date="2017-09-11T10:13:00Z">
            <w:rPr>
              <w:rFonts w:ascii="Courier New" w:hAnsi="Courier New" w:cs="Courier New"/>
            </w:rPr>
          </w:rPrChange>
        </w:rPr>
        <w:t>for(</w:t>
      </w:r>
      <w:proofErr w:type="gramEnd"/>
      <w:r w:rsidRPr="00AD1E3F">
        <w:rPr>
          <w:rFonts w:ascii="Courier New" w:hAnsi="Courier New" w:cs="Courier New"/>
          <w:sz w:val="16"/>
          <w:rPrChange w:id="291" w:author="Larry Pearlstein" w:date="2017-09-11T10:13:00Z">
            <w:rPr>
              <w:rFonts w:ascii="Courier New" w:hAnsi="Courier New" w:cs="Courier New"/>
            </w:rPr>
          </w:rPrChange>
        </w:rPr>
        <w:t>;;)</w:t>
      </w:r>
    </w:p>
    <w:p w:rsidR="00B2611E" w:rsidRPr="00AD1E3F" w:rsidRDefault="00B2611E" w:rsidP="00AD1E3F">
      <w:pPr>
        <w:spacing w:after="0" w:line="240" w:lineRule="auto"/>
        <w:ind w:right="-1440"/>
        <w:rPr>
          <w:rFonts w:ascii="Courier New" w:hAnsi="Courier New" w:cs="Courier New"/>
          <w:sz w:val="16"/>
          <w:rPrChange w:id="292" w:author="Larry Pearlstein" w:date="2017-09-11T10:13:00Z">
            <w:rPr>
              <w:rFonts w:ascii="Courier New" w:hAnsi="Courier New" w:cs="Courier New"/>
            </w:rPr>
          </w:rPrChange>
        </w:rPr>
        <w:pPrChange w:id="293" w:author="Larry Pearlstein" w:date="2017-09-11T10:13:00Z">
          <w:pPr/>
        </w:pPrChange>
      </w:pPr>
      <w:r w:rsidRPr="00AD1E3F">
        <w:rPr>
          <w:rFonts w:ascii="Courier New" w:hAnsi="Courier New" w:cs="Courier New"/>
          <w:sz w:val="16"/>
          <w:rPrChange w:id="294" w:author="Larry Pearlstein" w:date="2017-09-11T10:13:00Z">
            <w:rPr>
              <w:rFonts w:ascii="Courier New" w:hAnsi="Courier New" w:cs="Courier New"/>
            </w:rPr>
          </w:rPrChange>
        </w:rPr>
        <w:tab/>
        <w:t xml:space="preserve"> {</w:t>
      </w:r>
    </w:p>
    <w:p w:rsidR="00B2611E" w:rsidRPr="00AD1E3F" w:rsidRDefault="00B2611E" w:rsidP="00AD1E3F">
      <w:pPr>
        <w:spacing w:after="0" w:line="240" w:lineRule="auto"/>
        <w:ind w:right="-1440"/>
        <w:rPr>
          <w:rFonts w:ascii="Courier New" w:hAnsi="Courier New" w:cs="Courier New"/>
          <w:sz w:val="16"/>
          <w:rPrChange w:id="295" w:author="Larry Pearlstein" w:date="2017-09-11T10:13:00Z">
            <w:rPr>
              <w:rFonts w:ascii="Courier New" w:hAnsi="Courier New" w:cs="Courier New"/>
            </w:rPr>
          </w:rPrChange>
        </w:rPr>
        <w:pPrChange w:id="296" w:author="Larry Pearlstein" w:date="2017-09-11T10:13:00Z">
          <w:pPr/>
        </w:pPrChange>
      </w:pPr>
      <w:r w:rsidRPr="00AD1E3F">
        <w:rPr>
          <w:rFonts w:ascii="Courier New" w:hAnsi="Courier New" w:cs="Courier New"/>
          <w:sz w:val="16"/>
          <w:rPrChange w:id="297" w:author="Larry Pearlstein" w:date="2017-09-11T10:13:00Z">
            <w:rPr>
              <w:rFonts w:ascii="Courier New" w:hAnsi="Courier New" w:cs="Courier New"/>
            </w:rPr>
          </w:rPrChange>
        </w:rPr>
        <w:tab/>
        <w:t xml:space="preserve"> }</w:t>
      </w:r>
    </w:p>
    <w:p w:rsidR="00B2611E" w:rsidRPr="00AD1E3F" w:rsidRDefault="00B2611E" w:rsidP="00AD1E3F">
      <w:pPr>
        <w:spacing w:after="0" w:line="240" w:lineRule="auto"/>
        <w:ind w:right="-1440"/>
        <w:rPr>
          <w:rFonts w:ascii="Courier New" w:hAnsi="Courier New" w:cs="Courier New"/>
          <w:sz w:val="16"/>
          <w:rPrChange w:id="298" w:author="Larry Pearlstein" w:date="2017-09-11T10:13:00Z">
            <w:rPr>
              <w:rFonts w:ascii="Courier New" w:hAnsi="Courier New" w:cs="Courier New"/>
            </w:rPr>
          </w:rPrChange>
        </w:rPr>
        <w:pPrChange w:id="299" w:author="Larry Pearlstein" w:date="2017-09-11T10:13:00Z">
          <w:pPr/>
        </w:pPrChange>
      </w:pPr>
      <w:r w:rsidRPr="00AD1E3F">
        <w:rPr>
          <w:rFonts w:ascii="Courier New" w:hAnsi="Courier New" w:cs="Courier New"/>
          <w:sz w:val="16"/>
          <w:rPrChange w:id="300" w:author="Larry Pearlstein" w:date="2017-09-11T10:13:00Z">
            <w:rPr>
              <w:rFonts w:ascii="Courier New" w:hAnsi="Courier New" w:cs="Courier New"/>
            </w:rPr>
          </w:rPrChange>
        </w:rPr>
        <w:t>}</w:t>
      </w:r>
    </w:p>
    <w:sectPr w:rsidR="00B2611E" w:rsidRPr="00AD1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C498A"/>
    <w:multiLevelType w:val="hybridMultilevel"/>
    <w:tmpl w:val="0C3480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arry Pearlstein">
    <w15:presenceInfo w15:providerId="None" w15:userId="Larry Pearlste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2FD"/>
    <w:rsid w:val="0010631A"/>
    <w:rsid w:val="001538F3"/>
    <w:rsid w:val="001E4745"/>
    <w:rsid w:val="00321CBA"/>
    <w:rsid w:val="008D166E"/>
    <w:rsid w:val="00A76248"/>
    <w:rsid w:val="00AD1E3F"/>
    <w:rsid w:val="00AF3445"/>
    <w:rsid w:val="00B2611E"/>
    <w:rsid w:val="00BF62C1"/>
    <w:rsid w:val="00E402FD"/>
    <w:rsid w:val="00E40F22"/>
    <w:rsid w:val="00EF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7D992"/>
  <w15:chartTrackingRefBased/>
  <w15:docId w15:val="{0426C15D-8A1E-4BA8-BCB5-3001C3AA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2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1E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E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Levine</dc:creator>
  <cp:keywords/>
  <dc:description/>
  <cp:lastModifiedBy>Larry Pearlstein</cp:lastModifiedBy>
  <cp:revision>3</cp:revision>
  <dcterms:created xsi:type="dcterms:W3CDTF">2017-09-05T01:51:00Z</dcterms:created>
  <dcterms:modified xsi:type="dcterms:W3CDTF">2017-09-11T14:14:00Z</dcterms:modified>
</cp:coreProperties>
</file>