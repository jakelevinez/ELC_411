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6EC" w:rsidRDefault="006E7688">
      <w:pPr>
        <w:spacing w:line="360" w:lineRule="auto"/>
        <w:jc w:val="center"/>
        <w:rPr>
          <w:b/>
          <w:sz w:val="32"/>
          <w:szCs w:val="32"/>
        </w:rPr>
      </w:pPr>
      <w:r>
        <w:rPr>
          <w:b/>
          <w:sz w:val="32"/>
          <w:szCs w:val="32"/>
        </w:rPr>
        <w:t xml:space="preserve">Design Assignment 3: </w:t>
      </w:r>
    </w:p>
    <w:p w:rsidR="007966EC" w:rsidRDefault="006E7688">
      <w:pPr>
        <w:spacing w:line="480" w:lineRule="auto"/>
        <w:jc w:val="center"/>
        <w:rPr>
          <w:b/>
          <w:sz w:val="40"/>
          <w:szCs w:val="40"/>
          <w:u w:val="single"/>
        </w:rPr>
      </w:pPr>
      <w:r>
        <w:rPr>
          <w:b/>
          <w:sz w:val="40"/>
          <w:szCs w:val="40"/>
          <w:u w:val="single"/>
        </w:rPr>
        <w:t>Signal Conversion</w:t>
      </w:r>
    </w:p>
    <w:p w:rsidR="007966EC" w:rsidRDefault="006E7688">
      <w:pPr>
        <w:spacing w:line="480" w:lineRule="auto"/>
        <w:jc w:val="center"/>
        <w:rPr>
          <w:b/>
        </w:rPr>
      </w:pPr>
      <w:r>
        <w:rPr>
          <w:b/>
          <w:noProof/>
        </w:rPr>
        <w:drawing>
          <wp:inline distT="114300" distB="114300" distL="114300" distR="114300">
            <wp:extent cx="3833813" cy="254907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833813" cy="2549077"/>
                    </a:xfrm>
                    <a:prstGeom prst="rect">
                      <a:avLst/>
                    </a:prstGeom>
                    <a:ln/>
                  </pic:spPr>
                </pic:pic>
              </a:graphicData>
            </a:graphic>
          </wp:inline>
        </w:drawing>
      </w:r>
    </w:p>
    <w:p w:rsidR="007966EC" w:rsidRDefault="007966EC">
      <w:pPr>
        <w:spacing w:line="480" w:lineRule="auto"/>
        <w:jc w:val="center"/>
        <w:rPr>
          <w:b/>
          <w:sz w:val="24"/>
          <w:szCs w:val="24"/>
        </w:rPr>
      </w:pPr>
    </w:p>
    <w:p w:rsidR="007966EC" w:rsidRDefault="006E7688">
      <w:pPr>
        <w:spacing w:line="360" w:lineRule="auto"/>
        <w:jc w:val="center"/>
        <w:rPr>
          <w:b/>
          <w:sz w:val="36"/>
          <w:szCs w:val="36"/>
        </w:rPr>
      </w:pPr>
      <w:r>
        <w:rPr>
          <w:b/>
          <w:sz w:val="36"/>
          <w:szCs w:val="36"/>
        </w:rPr>
        <w:t>Embedded Systems</w:t>
      </w:r>
    </w:p>
    <w:p w:rsidR="007966EC" w:rsidRDefault="006E7688">
      <w:pPr>
        <w:spacing w:line="360" w:lineRule="auto"/>
        <w:jc w:val="center"/>
        <w:rPr>
          <w:b/>
          <w:sz w:val="36"/>
          <w:szCs w:val="36"/>
        </w:rPr>
      </w:pPr>
      <w:r>
        <w:rPr>
          <w:b/>
          <w:sz w:val="36"/>
          <w:szCs w:val="36"/>
        </w:rPr>
        <w:t>ELC 411</w:t>
      </w:r>
    </w:p>
    <w:p w:rsidR="007966EC" w:rsidRDefault="007966EC">
      <w:pPr>
        <w:spacing w:line="240" w:lineRule="auto"/>
        <w:jc w:val="center"/>
        <w:rPr>
          <w:b/>
          <w:sz w:val="24"/>
          <w:szCs w:val="24"/>
        </w:rPr>
      </w:pPr>
    </w:p>
    <w:p w:rsidR="007966EC" w:rsidRDefault="007966EC">
      <w:pPr>
        <w:spacing w:line="240" w:lineRule="auto"/>
        <w:rPr>
          <w:b/>
          <w:sz w:val="24"/>
          <w:szCs w:val="24"/>
        </w:rPr>
      </w:pPr>
    </w:p>
    <w:p w:rsidR="007966EC" w:rsidRDefault="007966EC">
      <w:pPr>
        <w:spacing w:line="240" w:lineRule="auto"/>
        <w:jc w:val="center"/>
        <w:rPr>
          <w:b/>
          <w:sz w:val="24"/>
          <w:szCs w:val="24"/>
        </w:rPr>
      </w:pPr>
    </w:p>
    <w:p w:rsidR="007966EC" w:rsidRDefault="006E7688">
      <w:pPr>
        <w:spacing w:line="240" w:lineRule="auto"/>
        <w:jc w:val="center"/>
        <w:rPr>
          <w:b/>
          <w:sz w:val="24"/>
          <w:szCs w:val="24"/>
        </w:rPr>
      </w:pPr>
      <w:r>
        <w:rPr>
          <w:b/>
          <w:sz w:val="24"/>
          <w:szCs w:val="24"/>
        </w:rPr>
        <w:t>Matthew Strickland and Jacob Levine</w:t>
      </w:r>
    </w:p>
    <w:p w:rsidR="007966EC" w:rsidRDefault="007966EC">
      <w:pPr>
        <w:spacing w:line="480" w:lineRule="auto"/>
        <w:jc w:val="center"/>
        <w:rPr>
          <w:b/>
          <w:sz w:val="24"/>
          <w:szCs w:val="24"/>
        </w:rPr>
      </w:pPr>
    </w:p>
    <w:p w:rsidR="007966EC" w:rsidRDefault="007966EC">
      <w:pPr>
        <w:spacing w:line="480" w:lineRule="auto"/>
        <w:jc w:val="center"/>
        <w:rPr>
          <w:b/>
          <w:sz w:val="24"/>
          <w:szCs w:val="24"/>
        </w:rPr>
      </w:pPr>
    </w:p>
    <w:p w:rsidR="007966EC" w:rsidRDefault="007966EC">
      <w:pPr>
        <w:spacing w:line="480" w:lineRule="auto"/>
        <w:jc w:val="center"/>
        <w:rPr>
          <w:b/>
          <w:sz w:val="24"/>
          <w:szCs w:val="24"/>
        </w:rPr>
      </w:pPr>
    </w:p>
    <w:p w:rsidR="007966EC" w:rsidRDefault="007966EC">
      <w:pPr>
        <w:spacing w:line="480" w:lineRule="auto"/>
        <w:jc w:val="center"/>
        <w:rPr>
          <w:b/>
          <w:sz w:val="24"/>
          <w:szCs w:val="24"/>
        </w:rPr>
      </w:pPr>
    </w:p>
    <w:p w:rsidR="007966EC" w:rsidRDefault="006E7688">
      <w:pPr>
        <w:spacing w:line="480" w:lineRule="auto"/>
        <w:jc w:val="center"/>
        <w:rPr>
          <w:b/>
          <w:sz w:val="24"/>
          <w:szCs w:val="24"/>
        </w:rPr>
      </w:pPr>
      <w:r>
        <w:rPr>
          <w:b/>
          <w:sz w:val="24"/>
          <w:szCs w:val="24"/>
        </w:rPr>
        <w:t>Submission: 10/26/17</w:t>
      </w:r>
    </w:p>
    <w:p w:rsidR="007966EC" w:rsidRDefault="007966EC">
      <w:pPr>
        <w:spacing w:line="480" w:lineRule="auto"/>
        <w:jc w:val="center"/>
        <w:rPr>
          <w:b/>
          <w:sz w:val="24"/>
          <w:szCs w:val="24"/>
        </w:rPr>
      </w:pPr>
    </w:p>
    <w:p w:rsidR="007966EC" w:rsidRDefault="007966EC"/>
    <w:p w:rsidR="002824EF" w:rsidRDefault="002824EF">
      <w:pPr>
        <w:rPr>
          <w:ins w:id="0" w:author="Larry Pearlstein" w:date="2017-11-24T15:37:00Z"/>
        </w:rPr>
      </w:pPr>
      <w:ins w:id="1" w:author="Larry Pearlstein" w:date="2017-11-24T15:37:00Z">
        <w:r>
          <w:br w:type="page"/>
        </w:r>
      </w:ins>
    </w:p>
    <w:p w:rsidR="007966EC" w:rsidRDefault="007966EC"/>
    <w:p w:rsidR="007966EC" w:rsidRDefault="006E7688">
      <w:pPr>
        <w:numPr>
          <w:ilvl w:val="0"/>
          <w:numId w:val="5"/>
        </w:numPr>
        <w:contextualSpacing/>
      </w:pPr>
      <w:r>
        <w:t>Equation to estimate ADC input voltage</w:t>
      </w:r>
    </w:p>
    <w:p w:rsidR="007966EC" w:rsidRDefault="007966EC"/>
    <w:p w:rsidR="007966EC" w:rsidRDefault="006E7688">
      <w:pPr>
        <w:rPr>
          <w:ins w:id="2" w:author="Larry Pearlstein" w:date="2017-11-24T15:38:00Z"/>
        </w:rPr>
      </w:pPr>
      <w:r>
        <w:tab/>
      </w:r>
      <w:proofErr w:type="spellStart"/>
      <w:r>
        <w:t>ADC_input_voltage</w:t>
      </w:r>
      <w:proofErr w:type="spellEnd"/>
      <w:r>
        <w:t xml:space="preserve"> = </w:t>
      </w:r>
      <w:proofErr w:type="spellStart"/>
      <w:r>
        <w:t>sar_count</w:t>
      </w:r>
      <w:proofErr w:type="spellEnd"/>
      <w:r>
        <w:t xml:space="preserve"> truncated to the millivolt</w:t>
      </w:r>
    </w:p>
    <w:p w:rsidR="00BB066B" w:rsidRDefault="00BB066B">
      <w:pPr>
        <w:rPr>
          <w:ins w:id="3" w:author="Larry Pearlstein" w:date="2017-11-24T15:38:00Z"/>
        </w:rPr>
      </w:pPr>
      <w:ins w:id="4" w:author="Larry Pearlstein" w:date="2017-11-24T15:38:00Z">
        <w:r>
          <w:t>??? – no</w:t>
        </w:r>
      </w:ins>
    </w:p>
    <w:p w:rsidR="00BB066B" w:rsidRDefault="00BB066B">
      <w:pPr>
        <w:rPr>
          <w:ins w:id="5" w:author="Larry Pearlstein" w:date="2017-11-24T15:38:00Z"/>
        </w:rPr>
      </w:pPr>
    </w:p>
    <w:p w:rsidR="00BB066B" w:rsidRDefault="00BB066B">
      <w:proofErr w:type="spellStart"/>
      <w:ins w:id="6" w:author="Larry Pearlstein" w:date="2017-11-24T15:38:00Z">
        <w:r>
          <w:t>ADC_input_voltage_est</w:t>
        </w:r>
        <w:proofErr w:type="spellEnd"/>
        <w:r>
          <w:t xml:space="preserve"> = </w:t>
        </w:r>
      </w:ins>
      <w:proofErr w:type="spellStart"/>
      <w:ins w:id="7" w:author="Larry Pearlstein" w:date="2017-11-24T15:39:00Z">
        <w:r>
          <w:t>sar_count</w:t>
        </w:r>
        <w:proofErr w:type="spellEnd"/>
        <w:r>
          <w:t xml:space="preserve"> * 2.048/4096;</w:t>
        </w:r>
      </w:ins>
    </w:p>
    <w:p w:rsidR="007966EC" w:rsidRDefault="007966EC">
      <w:pPr>
        <w:rPr>
          <w:rFonts w:ascii="Courier New" w:eastAsia="Courier New" w:hAnsi="Courier New" w:cs="Courier New"/>
          <w:sz w:val="21"/>
          <w:szCs w:val="21"/>
          <w:highlight w:val="white"/>
        </w:rPr>
      </w:pPr>
    </w:p>
    <w:p w:rsidR="007966EC" w:rsidRDefault="006E7688">
      <w:pPr>
        <w:numPr>
          <w:ilvl w:val="0"/>
          <w:numId w:val="4"/>
        </w:numPr>
        <w:contextualSpacing/>
      </w:pPr>
      <w:r>
        <w:t>Debugged code</w:t>
      </w:r>
    </w:p>
    <w:p w:rsidR="007966EC" w:rsidRDefault="007966EC"/>
    <w:p w:rsidR="00BB066B" w:rsidRDefault="006E7688">
      <w:pPr>
        <w:rPr>
          <w:ins w:id="8" w:author="Larry Pearlstein" w:date="2017-11-24T15:40:00Z"/>
          <w:rFonts w:ascii="Courier New" w:eastAsia="Courier New" w:hAnsi="Courier New" w:cs="Courier New"/>
          <w:sz w:val="21"/>
          <w:szCs w:val="21"/>
          <w:highlight w:val="white"/>
        </w:rPr>
      </w:pPr>
      <w:r>
        <w:rPr>
          <w:rFonts w:ascii="Courier New" w:eastAsia="Courier New" w:hAnsi="Courier New" w:cs="Courier New"/>
          <w:sz w:val="21"/>
          <w:szCs w:val="21"/>
          <w:highlight w:val="white"/>
        </w:rPr>
        <w:t>#include "</w:t>
      </w:r>
      <w:proofErr w:type="spellStart"/>
      <w:r>
        <w:rPr>
          <w:rFonts w:ascii="Courier New" w:eastAsia="Courier New" w:hAnsi="Courier New" w:cs="Courier New"/>
          <w:sz w:val="21"/>
          <w:szCs w:val="21"/>
          <w:highlight w:val="white"/>
        </w:rPr>
        <w:t>project.h</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#include "</w:t>
      </w:r>
      <w:proofErr w:type="spellStart"/>
      <w:r>
        <w:rPr>
          <w:rFonts w:ascii="Courier New" w:eastAsia="Courier New" w:hAnsi="Courier New" w:cs="Courier New"/>
          <w:sz w:val="21"/>
          <w:szCs w:val="21"/>
          <w:highlight w:val="white"/>
        </w:rPr>
        <w:t>stdio.h</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const</w:t>
      </w:r>
      <w:proofErr w:type="spellEnd"/>
      <w:r>
        <w:rPr>
          <w:rFonts w:ascii="Courier New" w:eastAsia="Courier New" w:hAnsi="Courier New" w:cs="Courier New"/>
          <w:sz w:val="21"/>
          <w:szCs w:val="21"/>
          <w:highlight w:val="white"/>
        </w:rPr>
        <w:t xml:space="preserve"> double </w:t>
      </w:r>
      <w:proofErr w:type="spellStart"/>
      <w:r>
        <w:rPr>
          <w:rFonts w:ascii="Courier New" w:eastAsia="Courier New" w:hAnsi="Courier New" w:cs="Courier New"/>
          <w:sz w:val="21"/>
          <w:szCs w:val="21"/>
          <w:highlight w:val="white"/>
        </w:rPr>
        <w:t>maxVo</w:t>
      </w:r>
      <w:proofErr w:type="spellEnd"/>
      <w:r>
        <w:rPr>
          <w:rFonts w:ascii="Courier New" w:eastAsia="Courier New" w:hAnsi="Courier New" w:cs="Courier New"/>
          <w:sz w:val="21"/>
          <w:szCs w:val="21"/>
          <w:highlight w:val="white"/>
        </w:rPr>
        <w:t xml:space="preserve"> = 2.048; // student added constant for calculations</w:t>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const</w:t>
      </w:r>
      <w:proofErr w:type="spellEnd"/>
      <w:r>
        <w:rPr>
          <w:rFonts w:ascii="Courier New" w:eastAsia="Courier New" w:hAnsi="Courier New" w:cs="Courier New"/>
          <w:sz w:val="21"/>
          <w:szCs w:val="21"/>
          <w:highlight w:val="white"/>
        </w:rPr>
        <w:t xml:space="preserve"> uint8_t </w:t>
      </w:r>
      <w:proofErr w:type="spellStart"/>
      <w:r>
        <w:rPr>
          <w:rFonts w:ascii="Courier New" w:eastAsia="Courier New" w:hAnsi="Courier New" w:cs="Courier New"/>
          <w:sz w:val="21"/>
          <w:szCs w:val="21"/>
          <w:highlight w:val="white"/>
        </w:rPr>
        <w:t>maxCounts</w:t>
      </w:r>
      <w:proofErr w:type="spellEnd"/>
      <w:r>
        <w:rPr>
          <w:rFonts w:ascii="Courier New" w:eastAsia="Courier New" w:hAnsi="Courier New" w:cs="Courier New"/>
          <w:sz w:val="21"/>
          <w:szCs w:val="21"/>
          <w:highlight w:val="white"/>
        </w:rPr>
        <w:t xml:space="preserve"> = 255; // student added constant for calculations</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CY_ISR_PROTO(</w:t>
      </w:r>
      <w:proofErr w:type="spellStart"/>
      <w:r>
        <w:rPr>
          <w:rFonts w:ascii="Courier New" w:eastAsia="Courier New" w:hAnsi="Courier New" w:cs="Courier New"/>
          <w:sz w:val="21"/>
          <w:szCs w:val="21"/>
          <w:highlight w:val="white"/>
        </w:rPr>
        <w:t>my_isr</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CY_ISR(</w:t>
      </w:r>
      <w:proofErr w:type="spellStart"/>
      <w:r>
        <w:rPr>
          <w:rFonts w:ascii="Courier New" w:eastAsia="Courier New" w:hAnsi="Courier New" w:cs="Courier New"/>
          <w:sz w:val="21"/>
          <w:szCs w:val="21"/>
          <w:highlight w:val="white"/>
        </w:rPr>
        <w:t>my_isr</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t xml:space="preserve">    static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count = 0;   // must be static, so value retained between interrupts, one time initialization</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//code here to alternately drive VDAC8 to 1/4 full scale and 3/4 full scale</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if (count == 0)</w:t>
      </w:r>
      <w:r>
        <w:rPr>
          <w:rFonts w:ascii="Courier New" w:eastAsia="Courier New" w:hAnsi="Courier New" w:cs="Courier New"/>
          <w:sz w:val="21"/>
          <w:szCs w:val="21"/>
          <w:highlight w:val="white"/>
        </w:rPr>
        <w:br/>
        <w:t xml:space="preserve">        VDAC8_SetValue(</w:t>
      </w:r>
      <w:proofErr w:type="spellStart"/>
      <w:r>
        <w:rPr>
          <w:rFonts w:ascii="Courier New" w:eastAsia="Courier New" w:hAnsi="Courier New" w:cs="Courier New"/>
          <w:sz w:val="21"/>
          <w:szCs w:val="21"/>
          <w:highlight w:val="white"/>
        </w:rPr>
        <w:t>maxCounts</w:t>
      </w:r>
      <w:proofErr w:type="spellEnd"/>
      <w:r>
        <w:rPr>
          <w:rFonts w:ascii="Courier New" w:eastAsia="Courier New" w:hAnsi="Courier New" w:cs="Courier New"/>
          <w:sz w:val="21"/>
          <w:szCs w:val="21"/>
          <w:highlight w:val="white"/>
        </w:rPr>
        <w:t xml:space="preserve"> / 4);</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if (count == 1)</w:t>
      </w:r>
      <w:r>
        <w:rPr>
          <w:rFonts w:ascii="Courier New" w:eastAsia="Courier New" w:hAnsi="Courier New" w:cs="Courier New"/>
          <w:sz w:val="21"/>
          <w:szCs w:val="21"/>
          <w:highlight w:val="white"/>
        </w:rPr>
        <w:br/>
        <w:t xml:space="preserve">        VDAC8_SetValue(</w:t>
      </w:r>
      <w:proofErr w:type="spellStart"/>
      <w:r>
        <w:rPr>
          <w:rFonts w:ascii="Courier New" w:eastAsia="Courier New" w:hAnsi="Courier New" w:cs="Courier New"/>
          <w:sz w:val="21"/>
          <w:szCs w:val="21"/>
          <w:highlight w:val="white"/>
        </w:rPr>
        <w:t>maxCounts</w:t>
      </w:r>
      <w:proofErr w:type="spellEnd"/>
      <w:r>
        <w:rPr>
          <w:rFonts w:ascii="Courier New" w:eastAsia="Courier New" w:hAnsi="Courier New" w:cs="Courier New"/>
          <w:sz w:val="21"/>
          <w:szCs w:val="21"/>
          <w:highlight w:val="white"/>
        </w:rPr>
        <w:t xml:space="preserve"> * 3 / 4);   </w:t>
      </w:r>
      <w:r>
        <w:rPr>
          <w:rFonts w:ascii="Courier New" w:eastAsia="Courier New" w:hAnsi="Courier New" w:cs="Courier New"/>
          <w:sz w:val="21"/>
          <w:szCs w:val="21"/>
          <w:highlight w:val="white"/>
        </w:rPr>
        <w:br/>
        <w:t xml:space="preserve">    // Don't change code below</w:t>
      </w:r>
      <w:r>
        <w:rPr>
          <w:rFonts w:ascii="Courier New" w:eastAsia="Courier New" w:hAnsi="Courier New" w:cs="Courier New"/>
          <w:sz w:val="21"/>
          <w:szCs w:val="21"/>
          <w:highlight w:val="white"/>
        </w:rPr>
        <w:br/>
        <w:t xml:space="preserve">    isr_1_ClearPending();</w:t>
      </w:r>
      <w:r>
        <w:rPr>
          <w:rFonts w:ascii="Courier New" w:eastAsia="Courier New" w:hAnsi="Courier New" w:cs="Courier New"/>
          <w:sz w:val="21"/>
          <w:szCs w:val="21"/>
          <w:highlight w:val="white"/>
        </w:rPr>
        <w:br/>
        <w:t xml:space="preserve">    count = 1 - count;      // toggle between 0 and 1</w:t>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br/>
        <w:t>main( void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sar_result</w:t>
      </w:r>
      <w:proofErr w:type="spellEnd"/>
      <w:r>
        <w:rPr>
          <w:rFonts w:ascii="Courier New" w:eastAsia="Courier New" w:hAnsi="Courier New" w:cs="Courier New"/>
          <w:sz w:val="21"/>
          <w:szCs w:val="21"/>
          <w:highlight w:val="white"/>
        </w:rPr>
        <w:t>;     // holds result from ADC_SAR</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volts_int</w:t>
      </w:r>
      <w:proofErr w:type="spellEnd"/>
      <w:r>
        <w:rPr>
          <w:rFonts w:ascii="Courier New" w:eastAsia="Courier New" w:hAnsi="Courier New" w:cs="Courier New"/>
          <w:sz w:val="21"/>
          <w:szCs w:val="21"/>
          <w:highlight w:val="white"/>
        </w:rPr>
        <w:t xml:space="preserve">;      // integer part of volts, for string formatting to overcome bug in </w:t>
      </w:r>
      <w:proofErr w:type="spellStart"/>
      <w:r>
        <w:rPr>
          <w:rFonts w:ascii="Courier New" w:eastAsia="Courier New" w:hAnsi="Courier New" w:cs="Courier New"/>
          <w:sz w:val="21"/>
          <w:szCs w:val="21"/>
          <w:highlight w:val="white"/>
        </w:rPr>
        <w:t>PSoC</w:t>
      </w:r>
      <w:proofErr w:type="spellEnd"/>
      <w:r>
        <w:rPr>
          <w:rFonts w:ascii="Courier New" w:eastAsia="Courier New" w:hAnsi="Courier New" w:cs="Courier New"/>
          <w:sz w:val="21"/>
          <w:szCs w:val="21"/>
          <w:highlight w:val="white"/>
        </w:rPr>
        <w:t xml:space="preserve"> Creator</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volts_frac</w:t>
      </w:r>
      <w:proofErr w:type="spellEnd"/>
      <w:r>
        <w:rPr>
          <w:rFonts w:ascii="Courier New" w:eastAsia="Courier New" w:hAnsi="Courier New" w:cs="Courier New"/>
          <w:sz w:val="21"/>
          <w:szCs w:val="21"/>
          <w:highlight w:val="white"/>
        </w:rPr>
        <w:t xml:space="preserve">;     // fractional part of volts, for string formatting to overcome bug in </w:t>
      </w:r>
      <w:proofErr w:type="spellStart"/>
      <w:r>
        <w:rPr>
          <w:rFonts w:ascii="Courier New" w:eastAsia="Courier New" w:hAnsi="Courier New" w:cs="Courier New"/>
          <w:sz w:val="21"/>
          <w:szCs w:val="21"/>
          <w:highlight w:val="white"/>
        </w:rPr>
        <w:t>PSoC</w:t>
      </w:r>
      <w:proofErr w:type="spellEnd"/>
      <w:r>
        <w:rPr>
          <w:rFonts w:ascii="Courier New" w:eastAsia="Courier New" w:hAnsi="Courier New" w:cs="Courier New"/>
          <w:sz w:val="21"/>
          <w:szCs w:val="21"/>
          <w:highlight w:val="white"/>
        </w:rPr>
        <w:t xml:space="preserve"> Creator</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xml:space="preserve">    char    </w:t>
      </w:r>
      <w:proofErr w:type="spellStart"/>
      <w:r>
        <w:rPr>
          <w:rFonts w:ascii="Courier New" w:eastAsia="Courier New" w:hAnsi="Courier New" w:cs="Courier New"/>
          <w:sz w:val="21"/>
          <w:szCs w:val="21"/>
          <w:highlight w:val="white"/>
        </w:rPr>
        <w:t>disp_str</w:t>
      </w:r>
      <w:proofErr w:type="spellEnd"/>
      <w:r>
        <w:rPr>
          <w:rFonts w:ascii="Courier New" w:eastAsia="Courier New" w:hAnsi="Courier New" w:cs="Courier New"/>
          <w:sz w:val="21"/>
          <w:szCs w:val="21"/>
          <w:highlight w:val="white"/>
        </w:rPr>
        <w:t>[17];   // char array large enough to hold one line for display</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double  volts;          // student computes this, as a function of </w:t>
      </w:r>
      <w:proofErr w:type="spellStart"/>
      <w:r>
        <w:rPr>
          <w:rFonts w:ascii="Courier New" w:eastAsia="Courier New" w:hAnsi="Courier New" w:cs="Courier New"/>
          <w:sz w:val="21"/>
          <w:szCs w:val="21"/>
          <w:highlight w:val="white"/>
        </w:rPr>
        <w:t>sar_result</w:t>
      </w:r>
      <w:proofErr w:type="spellEnd"/>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CyGlobalIntEnable</w:t>
      </w:r>
      <w:proofErr w:type="spellEnd"/>
      <w:r>
        <w:rPr>
          <w:rFonts w:ascii="Courier New" w:eastAsia="Courier New" w:hAnsi="Courier New" w:cs="Courier New"/>
          <w:sz w:val="21"/>
          <w:szCs w:val="21"/>
          <w:highlight w:val="white"/>
        </w:rPr>
        <w:t>; /* Enable global interrupts. */</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 Initialization, start your engines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ADC_SAR_Start</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ADC_SAR_StartConvert</w:t>
      </w:r>
      <w:proofErr w:type="spellEnd"/>
      <w:r>
        <w:rPr>
          <w:rFonts w:ascii="Courier New" w:eastAsia="Courier New" w:hAnsi="Courier New" w:cs="Courier New"/>
          <w:sz w:val="21"/>
          <w:szCs w:val="21"/>
          <w:highlight w:val="white"/>
        </w:rPr>
        <w:t>();     // Needed because ADC_SAR is free-running</w:t>
      </w:r>
      <w:r>
        <w:rPr>
          <w:rFonts w:ascii="Courier New" w:eastAsia="Courier New" w:hAnsi="Courier New" w:cs="Courier New"/>
          <w:sz w:val="21"/>
          <w:szCs w:val="21"/>
          <w:highlight w:val="white"/>
        </w:rPr>
        <w:br/>
        <w:t xml:space="preserve">    VDAC8_Start();</w:t>
      </w:r>
      <w:r>
        <w:rPr>
          <w:rFonts w:ascii="Courier New" w:eastAsia="Courier New" w:hAnsi="Courier New" w:cs="Courier New"/>
          <w:sz w:val="21"/>
          <w:szCs w:val="21"/>
          <w:highlight w:val="white"/>
        </w:rPr>
        <w:br/>
        <w:t xml:space="preserve">    isr_1_StartEx(</w:t>
      </w:r>
      <w:proofErr w:type="spellStart"/>
      <w:r>
        <w:rPr>
          <w:rFonts w:ascii="Courier New" w:eastAsia="Courier New" w:hAnsi="Courier New" w:cs="Courier New"/>
          <w:sz w:val="21"/>
          <w:szCs w:val="21"/>
          <w:highlight w:val="white"/>
        </w:rPr>
        <w:t>my_isr</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LCD_Char_Start</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 Loop forever</w:t>
      </w:r>
      <w:r>
        <w:rPr>
          <w:rFonts w:ascii="Courier New" w:eastAsia="Courier New" w:hAnsi="Courier New" w:cs="Courier New"/>
          <w:sz w:val="21"/>
          <w:szCs w:val="21"/>
          <w:highlight w:val="white"/>
        </w:rPr>
        <w:br/>
        <w:t xml:space="preserve">    while (SW3_Read() == 1)</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sar_result</w:t>
      </w:r>
      <w:proofErr w:type="spellEnd"/>
      <w:r>
        <w:rPr>
          <w:rFonts w:ascii="Courier New" w:eastAsia="Courier New" w:hAnsi="Courier New" w:cs="Courier New"/>
          <w:sz w:val="21"/>
          <w:szCs w:val="21"/>
          <w:highlight w:val="white"/>
        </w:rPr>
        <w:t xml:space="preserve"> = ADC_SAR_GetResult16();                         // get new ADC value</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//code below, to convert </w:t>
      </w:r>
      <w:proofErr w:type="spellStart"/>
      <w:r>
        <w:rPr>
          <w:rFonts w:ascii="Courier New" w:eastAsia="Courier New" w:hAnsi="Courier New" w:cs="Courier New"/>
          <w:sz w:val="21"/>
          <w:szCs w:val="21"/>
          <w:highlight w:val="white"/>
        </w:rPr>
        <w:t>sar_result</w:t>
      </w:r>
      <w:proofErr w:type="spellEnd"/>
      <w:r>
        <w:rPr>
          <w:rFonts w:ascii="Courier New" w:eastAsia="Courier New" w:hAnsi="Courier New" w:cs="Courier New"/>
          <w:sz w:val="21"/>
          <w:szCs w:val="21"/>
          <w:highlight w:val="white"/>
        </w:rPr>
        <w:t xml:space="preserve"> to the corresponding (floating point) voltage</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volts = </w:t>
      </w:r>
      <w:proofErr w:type="spellStart"/>
      <w:r>
        <w:rPr>
          <w:rFonts w:ascii="Courier New" w:eastAsia="Courier New" w:hAnsi="Courier New" w:cs="Courier New"/>
          <w:sz w:val="21"/>
          <w:szCs w:val="21"/>
          <w:highlight w:val="white"/>
        </w:rPr>
        <w:t>ADC_SAR_CountsTo_Volts</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sar_result</w:t>
      </w:r>
      <w:proofErr w:type="spellEnd"/>
      <w:r>
        <w:rPr>
          <w:rFonts w:ascii="Courier New" w:eastAsia="Courier New" w:hAnsi="Courier New" w:cs="Courier New"/>
          <w:sz w:val="21"/>
          <w:szCs w:val="21"/>
          <w:highlight w:val="white"/>
        </w:rPr>
        <w:t>);</w:t>
      </w:r>
    </w:p>
    <w:p w:rsidR="00BB066B" w:rsidRDefault="00BB066B">
      <w:pPr>
        <w:rPr>
          <w:ins w:id="9" w:author="Larry Pearlstein" w:date="2017-11-24T15:40:00Z"/>
          <w:rFonts w:ascii="Courier New" w:eastAsia="Courier New" w:hAnsi="Courier New" w:cs="Courier New"/>
          <w:sz w:val="21"/>
          <w:szCs w:val="21"/>
          <w:highlight w:val="white"/>
        </w:rPr>
      </w:pPr>
    </w:p>
    <w:p w:rsidR="00BB066B" w:rsidRDefault="00BB066B">
      <w:pPr>
        <w:rPr>
          <w:ins w:id="10" w:author="Larry Pearlstein" w:date="2017-11-25T17:46:00Z"/>
          <w:rFonts w:ascii="Courier New" w:eastAsia="Courier New" w:hAnsi="Courier New" w:cs="Courier New"/>
          <w:sz w:val="21"/>
          <w:szCs w:val="21"/>
          <w:highlight w:val="white"/>
        </w:rPr>
      </w:pPr>
      <w:ins w:id="11" w:author="Larry Pearlstein" w:date="2017-11-24T15:40:00Z">
        <w:r>
          <w:rPr>
            <w:rFonts w:ascii="Courier New" w:eastAsia="Courier New" w:hAnsi="Courier New" w:cs="Courier New"/>
            <w:sz w:val="21"/>
            <w:szCs w:val="21"/>
            <w:highlight w:val="white"/>
          </w:rPr>
          <w:t>*** But what is this function???</w:t>
        </w:r>
      </w:ins>
    </w:p>
    <w:p w:rsidR="007F718D" w:rsidRDefault="007F718D">
      <w:pPr>
        <w:rPr>
          <w:ins w:id="12" w:author="Larry Pearlstein" w:date="2017-11-25T17:46:00Z"/>
          <w:rFonts w:ascii="Courier New" w:eastAsia="Courier New" w:hAnsi="Courier New" w:cs="Courier New"/>
          <w:sz w:val="21"/>
          <w:szCs w:val="21"/>
          <w:highlight w:val="white"/>
        </w:rPr>
      </w:pPr>
    </w:p>
    <w:p w:rsidR="007F718D" w:rsidRDefault="007F718D">
      <w:pPr>
        <w:rPr>
          <w:ins w:id="13" w:author="Larry Pearlstein" w:date="2017-11-24T15:40:00Z"/>
          <w:rFonts w:ascii="Courier New" w:eastAsia="Courier New" w:hAnsi="Courier New" w:cs="Courier New"/>
          <w:sz w:val="21"/>
          <w:szCs w:val="21"/>
          <w:highlight w:val="white"/>
        </w:rPr>
      </w:pPr>
      <w:ins w:id="14" w:author="Larry Pearlstein" w:date="2017-11-25T17:46:00Z">
        <w:r>
          <w:rPr>
            <w:rFonts w:ascii="Courier New" w:eastAsia="Courier New" w:hAnsi="Courier New" w:cs="Courier New"/>
            <w:sz w:val="21"/>
            <w:szCs w:val="21"/>
            <w:highlight w:val="white"/>
          </w:rPr>
          <w:t xml:space="preserve">I will give you credit for using </w:t>
        </w:r>
        <w:proofErr w:type="spellStart"/>
        <w:r>
          <w:rPr>
            <w:rFonts w:ascii="Courier New" w:eastAsia="Courier New" w:hAnsi="Courier New" w:cs="Courier New"/>
            <w:sz w:val="21"/>
            <w:szCs w:val="21"/>
            <w:highlight w:val="white"/>
          </w:rPr>
          <w:t>PSoC</w:t>
        </w:r>
        <w:proofErr w:type="spellEnd"/>
        <w:r>
          <w:rPr>
            <w:rFonts w:ascii="Courier New" w:eastAsia="Courier New" w:hAnsi="Courier New" w:cs="Courier New"/>
            <w:sz w:val="21"/>
            <w:szCs w:val="21"/>
            <w:highlight w:val="white"/>
          </w:rPr>
          <w:t xml:space="preserve"> function in code.</w:t>
        </w:r>
      </w:ins>
    </w:p>
    <w:p w:rsidR="007966EC" w:rsidRDefault="006E7688">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 Don't change anything below!</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volts_int</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volts;                                    // get integer part</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volts_frac</w:t>
      </w:r>
      <w:proofErr w:type="spellEnd"/>
      <w:r>
        <w:rPr>
          <w:rFonts w:ascii="Courier New" w:eastAsia="Courier New" w:hAnsi="Courier New" w:cs="Courier New"/>
          <w:sz w:val="21"/>
          <w:szCs w:val="21"/>
          <w:highlight w:val="white"/>
        </w:rPr>
        <w:t xml:space="preserve"> = (</w:t>
      </w:r>
      <w:proofErr w:type="spellStart"/>
      <w:r>
        <w:rPr>
          <w:rFonts w:ascii="Courier New" w:eastAsia="Courier New" w:hAnsi="Courier New" w:cs="Courier New"/>
          <w:sz w:val="21"/>
          <w:szCs w:val="21"/>
          <w:highlight w:val="white"/>
        </w:rPr>
        <w:t>int</w:t>
      </w:r>
      <w:proofErr w:type="spellEnd"/>
      <w:r>
        <w:rPr>
          <w:rFonts w:ascii="Courier New" w:eastAsia="Courier New" w:hAnsi="Courier New" w:cs="Courier New"/>
          <w:sz w:val="21"/>
          <w:szCs w:val="21"/>
          <w:highlight w:val="white"/>
        </w:rPr>
        <w:t xml:space="preserve">) ((volts - </w:t>
      </w:r>
      <w:proofErr w:type="spellStart"/>
      <w:r>
        <w:rPr>
          <w:rFonts w:ascii="Courier New" w:eastAsia="Courier New" w:hAnsi="Courier New" w:cs="Courier New"/>
          <w:sz w:val="21"/>
          <w:szCs w:val="21"/>
          <w:highlight w:val="white"/>
        </w:rPr>
        <w:t>volts_int</w:t>
      </w:r>
      <w:proofErr w:type="spellEnd"/>
      <w:r>
        <w:rPr>
          <w:rFonts w:ascii="Courier New" w:eastAsia="Courier New" w:hAnsi="Courier New" w:cs="Courier New"/>
          <w:sz w:val="21"/>
          <w:szCs w:val="21"/>
          <w:highlight w:val="white"/>
        </w:rPr>
        <w:t>) * 1000 + 0.5);      // get fractional part as a 3-digit integer</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 xml:space="preserve">        // Display the string on top line, left justified</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LCD_Char_ClearDisplay</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LCD_Char_Position</w:t>
      </w:r>
      <w:proofErr w:type="spellEnd"/>
      <w:r>
        <w:rPr>
          <w:rFonts w:ascii="Courier New" w:eastAsia="Courier New" w:hAnsi="Courier New" w:cs="Courier New"/>
          <w:sz w:val="21"/>
          <w:szCs w:val="21"/>
          <w:highlight w:val="white"/>
        </w:rPr>
        <w:t>(0, 0);</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sprintf</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disp_str</w:t>
      </w:r>
      <w:proofErr w:type="spellEnd"/>
      <w:r>
        <w:rPr>
          <w:rFonts w:ascii="Courier New" w:eastAsia="Courier New" w:hAnsi="Courier New" w:cs="Courier New"/>
          <w:sz w:val="21"/>
          <w:szCs w:val="21"/>
          <w:highlight w:val="white"/>
        </w:rPr>
        <w:t xml:space="preserve">, "code=%4d", </w:t>
      </w:r>
      <w:proofErr w:type="spellStart"/>
      <w:r>
        <w:rPr>
          <w:rFonts w:ascii="Courier New" w:eastAsia="Courier New" w:hAnsi="Courier New" w:cs="Courier New"/>
          <w:sz w:val="21"/>
          <w:szCs w:val="21"/>
          <w:highlight w:val="white"/>
        </w:rPr>
        <w:t>sar_result</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LCD_Char_PrintString</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disp_str</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xml:space="preserve">        // Display the string on bottom line, left justified</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LCD_Char_Position</w:t>
      </w:r>
      <w:proofErr w:type="spellEnd"/>
      <w:r>
        <w:rPr>
          <w:rFonts w:ascii="Courier New" w:eastAsia="Courier New" w:hAnsi="Courier New" w:cs="Courier New"/>
          <w:sz w:val="21"/>
          <w:szCs w:val="21"/>
          <w:highlight w:val="white"/>
        </w:rPr>
        <w:t>(1, 0);</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sprintf</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disp_str</w:t>
      </w:r>
      <w:proofErr w:type="spellEnd"/>
      <w:r>
        <w:rPr>
          <w:rFonts w:ascii="Courier New" w:eastAsia="Courier New" w:hAnsi="Courier New" w:cs="Courier New"/>
          <w:sz w:val="21"/>
          <w:szCs w:val="21"/>
          <w:highlight w:val="white"/>
        </w:rPr>
        <w:t xml:space="preserve">, "volts=%d.%03d", </w:t>
      </w:r>
      <w:proofErr w:type="spellStart"/>
      <w:r>
        <w:rPr>
          <w:rFonts w:ascii="Courier New" w:eastAsia="Courier New" w:hAnsi="Courier New" w:cs="Courier New"/>
          <w:sz w:val="21"/>
          <w:szCs w:val="21"/>
          <w:highlight w:val="white"/>
        </w:rPr>
        <w:t>volts_int</w:t>
      </w:r>
      <w:proofErr w:type="spell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volts_frac</w:t>
      </w:r>
      <w:proofErr w:type="spellEnd"/>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LCD_Char_PrintString</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disp_str</w:t>
      </w:r>
      <w:proofErr w:type="spellEnd"/>
      <w:r>
        <w:rPr>
          <w:rFonts w:ascii="Courier New" w:eastAsia="Courier New" w:hAnsi="Courier New" w:cs="Courier New"/>
          <w:sz w:val="21"/>
          <w:szCs w:val="21"/>
          <w:highlight w:val="white"/>
        </w:rPr>
        <w:t>);</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xml:space="preserve">        </w:t>
      </w:r>
      <w:r>
        <w:rPr>
          <w:rFonts w:ascii="Courier New" w:eastAsia="Courier New" w:hAnsi="Courier New" w:cs="Courier New"/>
          <w:sz w:val="21"/>
          <w:szCs w:val="21"/>
          <w:highlight w:val="white"/>
        </w:rPr>
        <w:br/>
        <w:t xml:space="preserve">        </w:t>
      </w:r>
      <w:proofErr w:type="spellStart"/>
      <w:r>
        <w:rPr>
          <w:rFonts w:ascii="Courier New" w:eastAsia="Courier New" w:hAnsi="Courier New" w:cs="Courier New"/>
          <w:sz w:val="21"/>
          <w:szCs w:val="21"/>
          <w:highlight w:val="white"/>
        </w:rPr>
        <w:t>CyDelay</w:t>
      </w:r>
      <w:proofErr w:type="spellEnd"/>
      <w:r>
        <w:rPr>
          <w:rFonts w:ascii="Courier New" w:eastAsia="Courier New" w:hAnsi="Courier New" w:cs="Courier New"/>
          <w:sz w:val="21"/>
          <w:szCs w:val="21"/>
          <w:highlight w:val="white"/>
        </w:rPr>
        <w:t>(500);                                               // a little time for display to stabilize</w:t>
      </w:r>
      <w:r>
        <w:rPr>
          <w:rFonts w:ascii="Courier New" w:eastAsia="Courier New" w:hAnsi="Courier New" w:cs="Courier New"/>
          <w:sz w:val="21"/>
          <w:szCs w:val="21"/>
          <w:highlight w:val="white"/>
        </w:rPr>
        <w:br/>
        <w:t xml:space="preserve">    }</w:t>
      </w:r>
      <w:r>
        <w:rPr>
          <w:rFonts w:ascii="Courier New" w:eastAsia="Courier New" w:hAnsi="Courier New" w:cs="Courier New"/>
          <w:sz w:val="21"/>
          <w:szCs w:val="21"/>
          <w:highlight w:val="white"/>
        </w:rPr>
        <w:br/>
        <w:t>}</w:t>
      </w:r>
    </w:p>
    <w:p w:rsidR="007966EC" w:rsidRDefault="007966EC">
      <w:pPr>
        <w:rPr>
          <w:rFonts w:ascii="Courier New" w:eastAsia="Courier New" w:hAnsi="Courier New" w:cs="Courier New"/>
          <w:sz w:val="20"/>
          <w:szCs w:val="20"/>
          <w:highlight w:val="white"/>
        </w:rPr>
      </w:pPr>
    </w:p>
    <w:p w:rsidR="007966EC" w:rsidRDefault="006E7688">
      <w:pPr>
        <w:numPr>
          <w:ilvl w:val="0"/>
          <w:numId w:val="1"/>
        </w:numPr>
        <w:contextualSpacing/>
      </w:pPr>
      <w:r>
        <w:t>Table of measured values</w:t>
      </w:r>
    </w:p>
    <w:p w:rsidR="007966EC" w:rsidRDefault="007966EC"/>
    <w:p w:rsidR="007966EC" w:rsidRDefault="007966EC"/>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966E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Input voltage setting</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Input voltage meter reading</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Measured ADC codes (approximate average)</w:t>
            </w:r>
          </w:p>
        </w:tc>
      </w:tr>
      <w:tr w:rsidR="007966E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0 mV</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0</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0</w:t>
            </w:r>
          </w:p>
        </w:tc>
      </w:tr>
      <w:tr w:rsidR="007966E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1 mV</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0</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0</w:t>
            </w:r>
          </w:p>
        </w:tc>
      </w:tr>
      <w:tr w:rsidR="007966E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4 mV</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0</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0</w:t>
            </w:r>
          </w:p>
        </w:tc>
      </w:tr>
      <w:tr w:rsidR="007966E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16 mV</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0</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5</w:t>
            </w:r>
          </w:p>
        </w:tc>
      </w:tr>
      <w:tr w:rsidR="007966E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64 mV</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.0467</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75</w:t>
            </w:r>
          </w:p>
        </w:tc>
      </w:tr>
      <w:tr w:rsidR="007966E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256 mV</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.2392</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470</w:t>
            </w:r>
          </w:p>
        </w:tc>
      </w:tr>
      <w:tr w:rsidR="007966E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1024 mV</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1.0072</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2025</w:t>
            </w:r>
          </w:p>
        </w:tc>
      </w:tr>
      <w:tr w:rsidR="007966E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1.792 V</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1.7750</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3565</w:t>
            </w:r>
          </w:p>
        </w:tc>
      </w:tr>
      <w:tr w:rsidR="007966E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1.982 V</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1.9674</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3965</w:t>
            </w:r>
          </w:p>
        </w:tc>
      </w:tr>
      <w:tr w:rsidR="007966E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2.032 V</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2.0148</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4055</w:t>
            </w:r>
          </w:p>
        </w:tc>
      </w:tr>
      <w:tr w:rsidR="007966E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2.044 V</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2.0279</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4078</w:t>
            </w:r>
          </w:p>
        </w:tc>
      </w:tr>
      <w:tr w:rsidR="007966E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2.047 V</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2.031</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4083</w:t>
            </w:r>
          </w:p>
        </w:tc>
      </w:tr>
      <w:tr w:rsidR="007966E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2.048 V</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2.031</w:t>
            </w:r>
          </w:p>
        </w:tc>
        <w:tc>
          <w:tcPr>
            <w:tcW w:w="3120" w:type="dxa"/>
            <w:shd w:val="clear" w:color="auto" w:fill="auto"/>
            <w:tcMar>
              <w:top w:w="100" w:type="dxa"/>
              <w:left w:w="100" w:type="dxa"/>
              <w:bottom w:w="100" w:type="dxa"/>
              <w:right w:w="100" w:type="dxa"/>
            </w:tcMar>
          </w:tcPr>
          <w:p w:rsidR="007966EC" w:rsidRDefault="006E7688">
            <w:pPr>
              <w:widowControl w:val="0"/>
              <w:spacing w:line="240" w:lineRule="auto"/>
            </w:pPr>
            <w:r>
              <w:t>4087</w:t>
            </w:r>
          </w:p>
        </w:tc>
      </w:tr>
    </w:tbl>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6E7688">
      <w:pPr>
        <w:numPr>
          <w:ilvl w:val="0"/>
          <w:numId w:val="2"/>
        </w:numPr>
        <w:contextualSpacing/>
      </w:pPr>
      <w:r>
        <w:t xml:space="preserve">Plot of measured ADC codes vs. measured </w:t>
      </w:r>
      <w:proofErr w:type="spellStart"/>
      <w:r>
        <w:t>analog_in</w:t>
      </w:r>
      <w:proofErr w:type="spellEnd"/>
    </w:p>
    <w:p w:rsidR="007966EC" w:rsidRDefault="006E7688">
      <w:pPr>
        <w:jc w:val="center"/>
      </w:pPr>
      <w:r>
        <w:rPr>
          <w:noProof/>
        </w:rPr>
        <w:drawing>
          <wp:inline distT="114300" distB="114300" distL="114300" distR="114300">
            <wp:extent cx="5715000" cy="3533775"/>
            <wp:effectExtent l="0" t="0" r="0" b="0"/>
            <wp:docPr id="2"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6"/>
                    <a:srcRect/>
                    <a:stretch>
                      <a:fillRect/>
                    </a:stretch>
                  </pic:blipFill>
                  <pic:spPr>
                    <a:xfrm>
                      <a:off x="0" y="0"/>
                      <a:ext cx="5715000" cy="3533775"/>
                    </a:xfrm>
                    <a:prstGeom prst="rect">
                      <a:avLst/>
                    </a:prstGeom>
                    <a:ln/>
                  </pic:spPr>
                </pic:pic>
              </a:graphicData>
            </a:graphic>
          </wp:inline>
        </w:drawing>
      </w: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7966EC">
      <w:pPr>
        <w:jc w:val="center"/>
      </w:pPr>
    </w:p>
    <w:p w:rsidR="007966EC" w:rsidRDefault="006E7688">
      <w:pPr>
        <w:numPr>
          <w:ilvl w:val="0"/>
          <w:numId w:val="6"/>
        </w:numPr>
        <w:contextualSpacing/>
      </w:pPr>
      <w:r>
        <w:t>Maximum error and RMS error</w:t>
      </w:r>
    </w:p>
    <w:p w:rsidR="007966EC" w:rsidRDefault="007966EC"/>
    <w:p w:rsidR="007966EC" w:rsidRDefault="006E7688">
      <w:r>
        <w:tab/>
        <w:t xml:space="preserve">Max error was 53, </w:t>
      </w:r>
      <w:proofErr w:type="spellStart"/>
      <w:r>
        <w:t>erms</w:t>
      </w:r>
      <w:proofErr w:type="spellEnd"/>
      <w:r>
        <w:t xml:space="preserve"> = 81.51073549</w:t>
      </w:r>
    </w:p>
    <w:p w:rsidR="007966EC" w:rsidRDefault="007966EC"/>
    <w:p w:rsidR="007966EC" w:rsidRDefault="006E7688">
      <w:r>
        <w:tab/>
      </w:r>
    </w:p>
    <w:tbl>
      <w:tblPr>
        <w:tblStyle w:val="a0"/>
        <w:tblW w:w="936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066"/>
        <w:gridCol w:w="2009"/>
        <w:gridCol w:w="2437"/>
        <w:gridCol w:w="1424"/>
        <w:gridCol w:w="1424"/>
      </w:tblGrid>
      <w:tr w:rsidR="007966EC">
        <w:trPr>
          <w:trHeight w:val="52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rPr>
                <w:sz w:val="20"/>
                <w:szCs w:val="20"/>
              </w:rPr>
            </w:pPr>
            <w:r>
              <w:rPr>
                <w:sz w:val="20"/>
                <w:szCs w:val="20"/>
              </w:rPr>
              <w:t>Input Analog Voltage</w:t>
            </w: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rPr>
                <w:sz w:val="20"/>
                <w:szCs w:val="20"/>
              </w:rPr>
            </w:pPr>
            <w:r>
              <w:rPr>
                <w:sz w:val="20"/>
                <w:szCs w:val="20"/>
              </w:rPr>
              <w:t>Measured ADC codes</w:t>
            </w: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rPr>
                <w:sz w:val="20"/>
                <w:szCs w:val="20"/>
              </w:rPr>
            </w:pPr>
            <w:r>
              <w:rPr>
                <w:sz w:val="20"/>
                <w:szCs w:val="20"/>
              </w:rPr>
              <w:t>Calculated Theoretical ADC</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rPr>
                <w:sz w:val="20"/>
                <w:szCs w:val="20"/>
              </w:rPr>
            </w:pPr>
            <w:r>
              <w:rPr>
                <w:sz w:val="20"/>
                <w:szCs w:val="20"/>
              </w:rPr>
              <w:t>squared error</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rPr>
                <w:sz w:val="20"/>
                <w:szCs w:val="20"/>
              </w:rPr>
            </w:pPr>
            <w:r>
              <w:rPr>
                <w:sz w:val="20"/>
                <w:szCs w:val="20"/>
              </w:rPr>
              <w:t>error</w:t>
            </w: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0</w:t>
            </w: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0</w:t>
            </w: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0</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0</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0</w:t>
            </w: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0</w:t>
            </w: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0</w:t>
            </w: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2</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4</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2</w:t>
            </w: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0</w:t>
            </w: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0</w:t>
            </w: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8</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64</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8</w:t>
            </w: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0</w:t>
            </w: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5</w:t>
            </w: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32</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729</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27</w:t>
            </w: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0.0467</w:t>
            </w: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75</w:t>
            </w: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128</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2809</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53</w:t>
            </w: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0.2392</w:t>
            </w: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470</w:t>
            </w: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512</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1764</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42</w:t>
            </w: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1.0072</w:t>
            </w: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2025</w:t>
            </w: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2048</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529</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23</w:t>
            </w: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1.775</w:t>
            </w: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3565</w:t>
            </w: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3584</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361</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19</w:t>
            </w: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1.9674</w:t>
            </w: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3965</w:t>
            </w: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3964</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1</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-1</w:t>
            </w: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2.0148</w:t>
            </w: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4055</w:t>
            </w: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4064</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81</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9</w:t>
            </w: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2.0279</w:t>
            </w: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4078</w:t>
            </w: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4088</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100</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10</w:t>
            </w: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2.031</w:t>
            </w: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4083</w:t>
            </w: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4094</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121</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11</w:t>
            </w: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2.031</w:t>
            </w: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4087</w:t>
            </w: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4096</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81</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9</w:t>
            </w: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7966EC">
            <w:pPr>
              <w:widowControl w:val="0"/>
              <w:rPr>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7966EC">
            <w:pPr>
              <w:widowControl w:val="0"/>
              <w:rPr>
                <w:sz w:val="20"/>
                <w:szCs w:val="20"/>
              </w:rPr>
            </w:pP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rPr>
                <w:sz w:val="20"/>
                <w:szCs w:val="20"/>
              </w:rPr>
            </w:pPr>
            <w:r>
              <w:rPr>
                <w:sz w:val="20"/>
                <w:szCs w:val="20"/>
              </w:rPr>
              <w:t>summed error</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6644</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7966EC">
            <w:pPr>
              <w:widowControl w:val="0"/>
              <w:rPr>
                <w:sz w:val="20"/>
                <w:szCs w:val="20"/>
              </w:rPr>
            </w:pPr>
          </w:p>
        </w:tc>
      </w:tr>
      <w:tr w:rsidR="007966EC">
        <w:trPr>
          <w:trHeight w:val="300"/>
        </w:trPr>
        <w:tc>
          <w:tcPr>
            <w:tcW w:w="2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7966EC">
            <w:pPr>
              <w:widowControl w:val="0"/>
              <w:rPr>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7966EC">
            <w:pPr>
              <w:widowControl w:val="0"/>
              <w:rPr>
                <w:sz w:val="20"/>
                <w:szCs w:val="20"/>
              </w:rPr>
            </w:pPr>
          </w:p>
        </w:tc>
        <w:tc>
          <w:tcPr>
            <w:tcW w:w="24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rPr>
                <w:sz w:val="20"/>
                <w:szCs w:val="20"/>
              </w:rPr>
            </w:pPr>
            <w:proofErr w:type="spellStart"/>
            <w:r>
              <w:rPr>
                <w:sz w:val="20"/>
                <w:szCs w:val="20"/>
              </w:rPr>
              <w:t>erms</w:t>
            </w:r>
            <w:proofErr w:type="spellEnd"/>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6E7688">
            <w:pPr>
              <w:widowControl w:val="0"/>
              <w:jc w:val="right"/>
              <w:rPr>
                <w:sz w:val="20"/>
                <w:szCs w:val="20"/>
              </w:rPr>
            </w:pPr>
            <w:r>
              <w:rPr>
                <w:sz w:val="20"/>
                <w:szCs w:val="20"/>
              </w:rPr>
              <w:t>81.51073549</w:t>
            </w:r>
          </w:p>
        </w:tc>
        <w:tc>
          <w:tcPr>
            <w:tcW w:w="1424"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7966EC" w:rsidRDefault="007966EC">
            <w:pPr>
              <w:widowControl w:val="0"/>
              <w:rPr>
                <w:sz w:val="20"/>
                <w:szCs w:val="20"/>
              </w:rPr>
            </w:pPr>
          </w:p>
        </w:tc>
      </w:tr>
    </w:tbl>
    <w:p w:rsidR="007966EC" w:rsidRDefault="007966EC"/>
    <w:p w:rsidR="007966EC" w:rsidRDefault="007966EC"/>
    <w:p w:rsidR="007966EC" w:rsidRDefault="00327502">
      <w:pPr>
        <w:rPr>
          <w:ins w:id="15" w:author="Larry Pearlstein" w:date="2017-11-25T09:48:00Z"/>
        </w:rPr>
      </w:pPr>
      <w:ins w:id="16" w:author="Larry Pearlstein" w:date="2017-11-24T15:43:00Z">
        <w:r>
          <w:t>It is not possible that RMS error is larger than maximum error!</w:t>
        </w:r>
      </w:ins>
    </w:p>
    <w:p w:rsidR="00383DB8" w:rsidRDefault="00383DB8">
      <w:pPr>
        <w:rPr>
          <w:ins w:id="17" w:author="Larry Pearlstein" w:date="2017-11-25T09:48:00Z"/>
        </w:rPr>
      </w:pPr>
    </w:p>
    <w:p w:rsidR="00383DB8" w:rsidRDefault="00383DB8">
      <w:ins w:id="18" w:author="Larry Pearlstein" w:date="2017-11-25T09:48:00Z">
        <w:r>
          <w:t xml:space="preserve">I have realized that </w:t>
        </w:r>
      </w:ins>
      <w:ins w:id="19" w:author="Larry Pearlstein" w:date="2017-11-25T09:49:00Z">
        <w:r>
          <w:t>I left out a factor of 1/K in RMS error, where K is the number of samples, my bad, I won’t deduct for it.</w:t>
        </w:r>
      </w:ins>
    </w:p>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7966EC"/>
    <w:p w:rsidR="007966EC" w:rsidRDefault="006E7688">
      <w:pPr>
        <w:numPr>
          <w:ilvl w:val="0"/>
          <w:numId w:val="3"/>
        </w:numPr>
        <w:contextualSpacing/>
        <w:rPr>
          <w:ins w:id="20" w:author="Larry Pearlstein" w:date="2017-11-24T15:54:00Z"/>
        </w:rPr>
      </w:pPr>
      <w:r>
        <w:t>Scope Trace:</w:t>
      </w:r>
    </w:p>
    <w:p w:rsidR="00900534" w:rsidRDefault="00900534" w:rsidP="00900534">
      <w:pPr>
        <w:ind w:left="720"/>
        <w:contextualSpacing/>
        <w:rPr>
          <w:ins w:id="21" w:author="Larry Pearlstein" w:date="2017-11-24T15:54:00Z"/>
        </w:rPr>
      </w:pPr>
      <w:ins w:id="22" w:author="Larry Pearlstein" w:date="2017-11-24T15:54:00Z">
        <w:r>
          <w:t>Add caption with volts/div and time/div scale factors</w:t>
        </w:r>
      </w:ins>
    </w:p>
    <w:p w:rsidR="00900534" w:rsidRDefault="00900534">
      <w:pPr>
        <w:ind w:left="720"/>
        <w:contextualSpacing/>
        <w:pPrChange w:id="23" w:author="Larry Pearlstein" w:date="2017-11-24T15:54:00Z">
          <w:pPr>
            <w:numPr>
              <w:numId w:val="3"/>
            </w:numPr>
            <w:ind w:left="720" w:hanging="360"/>
            <w:contextualSpacing/>
          </w:pPr>
        </w:pPrChange>
      </w:pPr>
    </w:p>
    <w:p w:rsidR="007966EC" w:rsidRDefault="006E7688">
      <w:pPr>
        <w:jc w:val="center"/>
      </w:pPr>
      <w:r>
        <w:rPr>
          <w:noProof/>
        </w:rPr>
        <w:drawing>
          <wp:inline distT="114300" distB="114300" distL="114300" distR="114300">
            <wp:extent cx="4529138" cy="3579338"/>
            <wp:effectExtent l="0" t="0" r="0" b="0"/>
            <wp:docPr id="1" name="image3.png" descr="Part2.PNG"/>
            <wp:cNvGraphicFramePr/>
            <a:graphic xmlns:a="http://schemas.openxmlformats.org/drawingml/2006/main">
              <a:graphicData uri="http://schemas.openxmlformats.org/drawingml/2006/picture">
                <pic:pic xmlns:pic="http://schemas.openxmlformats.org/drawingml/2006/picture">
                  <pic:nvPicPr>
                    <pic:cNvPr id="0" name="image3.png" descr="Part2.PNG"/>
                    <pic:cNvPicPr preferRelativeResize="0"/>
                  </pic:nvPicPr>
                  <pic:blipFill>
                    <a:blip r:embed="rId7"/>
                    <a:srcRect/>
                    <a:stretch>
                      <a:fillRect/>
                    </a:stretch>
                  </pic:blipFill>
                  <pic:spPr>
                    <a:xfrm>
                      <a:off x="0" y="0"/>
                      <a:ext cx="4529138" cy="3579338"/>
                    </a:xfrm>
                    <a:prstGeom prst="rect">
                      <a:avLst/>
                    </a:prstGeom>
                    <a:ln/>
                  </pic:spPr>
                </pic:pic>
              </a:graphicData>
            </a:graphic>
          </wp:inline>
        </w:drawing>
      </w:r>
    </w:p>
    <w:p w:rsidR="007966EC" w:rsidRDefault="007966EC">
      <w:pPr>
        <w:jc w:val="center"/>
      </w:pPr>
    </w:p>
    <w:p w:rsidR="007966EC" w:rsidRDefault="007966EC">
      <w:pPr>
        <w:jc w:val="center"/>
      </w:pPr>
    </w:p>
    <w:p w:rsidR="007966EC" w:rsidRDefault="007966EC">
      <w:pPr>
        <w:jc w:val="center"/>
      </w:pPr>
    </w:p>
    <w:p w:rsidR="007966EC" w:rsidRDefault="006E7688">
      <w:pPr>
        <w:numPr>
          <w:ilvl w:val="0"/>
          <w:numId w:val="3"/>
        </w:numPr>
        <w:contextualSpacing/>
      </w:pPr>
      <w:r>
        <w:t>Settling time analysis</w:t>
      </w:r>
    </w:p>
    <w:p w:rsidR="007966EC" w:rsidRDefault="006E7688">
      <w:r>
        <w:tab/>
      </w:r>
    </w:p>
    <w:p w:rsidR="007966EC" w:rsidRDefault="006E7688">
      <w:pPr>
        <w:rPr>
          <w:ins w:id="24" w:author="Larry Pearlstein" w:date="2017-11-24T15:51:00Z"/>
        </w:rPr>
      </w:pPr>
      <w:r>
        <w:tab/>
        <w:t>LSB = 8mV, settling time = 10.049 µs</w:t>
      </w:r>
    </w:p>
    <w:p w:rsidR="00EE7935" w:rsidRDefault="00EE7935">
      <w:pPr>
        <w:rPr>
          <w:ins w:id="25" w:author="Larry Pearlstein" w:date="2017-11-24T15:45:00Z"/>
        </w:rPr>
      </w:pPr>
      <w:ins w:id="26" w:author="Larry Pearlstein" w:date="2017-11-24T15:51:00Z">
        <w:r>
          <w:t>No – 1</w:t>
        </w:r>
        <w:r w:rsidR="00900534">
          <w:t xml:space="preserve"> LSB = (3-1)/128 = 15.625 </w:t>
        </w:r>
      </w:ins>
      <w:ins w:id="27" w:author="Larry Pearlstein" w:date="2017-11-24T15:52:00Z">
        <w:r w:rsidR="00900534">
          <w:t>mV</w:t>
        </w:r>
      </w:ins>
    </w:p>
    <w:p w:rsidR="001B4310" w:rsidRDefault="001B4310">
      <w:pPr>
        <w:rPr>
          <w:ins w:id="28" w:author="Larry Pearlstein" w:date="2017-11-24T15:45:00Z"/>
        </w:rPr>
      </w:pPr>
    </w:p>
    <w:p w:rsidR="001B4310" w:rsidRDefault="001B4310">
      <w:ins w:id="29" w:author="Larry Pearlstein" w:date="2017-11-24T15:45:00Z">
        <w:r>
          <w:t>How did you get LSB = 8 mV?</w:t>
        </w:r>
      </w:ins>
    </w:p>
    <w:p w:rsidR="007966EC" w:rsidRDefault="007966EC"/>
    <w:p w:rsidR="007966EC" w:rsidRDefault="006E7688">
      <w:r>
        <w:tab/>
        <w:t xml:space="preserve">Settling time from datasheet:  Maximum of 3.2 µs at 4V scale with a </w:t>
      </w:r>
      <w:proofErr w:type="spellStart"/>
      <w:r>
        <w:t>Cload</w:t>
      </w:r>
      <w:proofErr w:type="spellEnd"/>
      <w:r>
        <w:t xml:space="preserve"> of 15 </w:t>
      </w:r>
      <w:proofErr w:type="spellStart"/>
      <w:r>
        <w:t>pF.</w:t>
      </w:r>
      <w:proofErr w:type="spellEnd"/>
    </w:p>
    <w:p w:rsidR="007966EC" w:rsidRDefault="007966EC"/>
    <w:p w:rsidR="007966EC" w:rsidRDefault="006E7688">
      <w:r>
        <w:tab/>
        <w:t xml:space="preserve">Our figure is significantly different from the datasheet specifications due to our extension of the </w:t>
      </w:r>
      <w:proofErr w:type="gramStart"/>
      <w:r>
        <w:t>time period</w:t>
      </w:r>
      <w:proofErr w:type="gramEnd"/>
      <w:r>
        <w:t xml:space="preserve"> measured as seen on the scope.  We measured to much closer than 1 LSB from the settled voltage.  We also likely had a much different </w:t>
      </w:r>
      <w:proofErr w:type="spellStart"/>
      <w:r>
        <w:t>capacative</w:t>
      </w:r>
      <w:proofErr w:type="spellEnd"/>
      <w:r>
        <w:t xml:space="preserve"> load than 15pF as outlined in the datasheet.</w:t>
      </w:r>
    </w:p>
    <w:p w:rsidR="007966EC" w:rsidRDefault="007966EC"/>
    <w:p w:rsidR="007966EC" w:rsidRDefault="007966EC"/>
    <w:p w:rsidR="007966EC" w:rsidRDefault="006E7688">
      <w:pPr>
        <w:numPr>
          <w:ilvl w:val="0"/>
          <w:numId w:val="3"/>
        </w:numPr>
        <w:contextualSpacing/>
        <w:rPr>
          <w:ins w:id="30" w:author="Larry Pearlstein" w:date="2017-11-24T15:56:00Z"/>
        </w:rPr>
      </w:pPr>
      <w:r>
        <w:t>The noise observed in the ADC measurements are likely due to inconsistencies in the components we introduced such as small errors in the actual signal generator, as well as the noise introduced by the VDAC itself as specified in the datasheet, at 750nV/sqrt(Hz).</w:t>
      </w:r>
    </w:p>
    <w:tbl>
      <w:tblPr>
        <w:tblW w:w="9480" w:type="dxa"/>
        <w:tblInd w:w="118" w:type="dxa"/>
        <w:tblLook w:val="04A0" w:firstRow="1" w:lastRow="0" w:firstColumn="1" w:lastColumn="0" w:noHBand="0" w:noVBand="1"/>
      </w:tblPr>
      <w:tblGrid>
        <w:gridCol w:w="4340"/>
        <w:gridCol w:w="3060"/>
        <w:gridCol w:w="960"/>
        <w:gridCol w:w="1120"/>
      </w:tblGrid>
      <w:tr w:rsidR="006E7688" w:rsidRPr="006E7688" w:rsidTr="006E7688">
        <w:trPr>
          <w:trHeight w:val="255"/>
          <w:ins w:id="31" w:author="Larry Pearlstein" w:date="2017-11-24T15:56:00Z"/>
        </w:trPr>
        <w:tc>
          <w:tcPr>
            <w:tcW w:w="4340" w:type="dxa"/>
            <w:tcBorders>
              <w:top w:val="single" w:sz="8" w:space="0" w:color="auto"/>
              <w:left w:val="single" w:sz="8" w:space="0" w:color="auto"/>
              <w:bottom w:val="double" w:sz="6" w:space="0" w:color="auto"/>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32" w:author="Larry Pearlstein" w:date="2017-11-24T15:56:00Z"/>
                <w:rFonts w:ascii="Calibri" w:eastAsia="Times New Roman" w:hAnsi="Calibri" w:cs="Times New Roman"/>
                <w:b/>
                <w:bCs/>
                <w:sz w:val="18"/>
                <w:szCs w:val="18"/>
                <w:lang w:val="en-US"/>
              </w:rPr>
            </w:pPr>
            <w:ins w:id="33" w:author="Larry Pearlstein" w:date="2017-11-24T15:56:00Z">
              <w:r w:rsidRPr="006E7688">
                <w:rPr>
                  <w:rFonts w:ascii="Calibri" w:eastAsia="Times New Roman" w:hAnsi="Calibri" w:cs="Times New Roman"/>
                  <w:b/>
                  <w:bCs/>
                  <w:sz w:val="18"/>
                  <w:szCs w:val="18"/>
                  <w:lang w:val="en-US"/>
                </w:rPr>
                <w:t>Item</w:t>
              </w:r>
            </w:ins>
          </w:p>
        </w:tc>
        <w:tc>
          <w:tcPr>
            <w:tcW w:w="3060" w:type="dxa"/>
            <w:tcBorders>
              <w:top w:val="single" w:sz="8" w:space="0" w:color="auto"/>
              <w:left w:val="nil"/>
              <w:bottom w:val="double" w:sz="6" w:space="0" w:color="auto"/>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34" w:author="Larry Pearlstein" w:date="2017-11-24T15:56:00Z"/>
                <w:rFonts w:ascii="Calibri" w:eastAsia="Times New Roman" w:hAnsi="Calibri" w:cs="Times New Roman"/>
                <w:b/>
                <w:bCs/>
                <w:sz w:val="18"/>
                <w:szCs w:val="18"/>
                <w:lang w:val="en-US"/>
              </w:rPr>
            </w:pPr>
            <w:ins w:id="35" w:author="Larry Pearlstein" w:date="2017-11-24T15:56:00Z">
              <w:r w:rsidRPr="006E7688">
                <w:rPr>
                  <w:rFonts w:ascii="Calibri" w:eastAsia="Times New Roman" w:hAnsi="Calibri" w:cs="Times New Roman"/>
                  <w:b/>
                  <w:bCs/>
                  <w:sz w:val="18"/>
                  <w:szCs w:val="18"/>
                  <w:lang w:val="en-US"/>
                </w:rPr>
                <w:t>Expected</w:t>
              </w:r>
            </w:ins>
          </w:p>
        </w:tc>
        <w:tc>
          <w:tcPr>
            <w:tcW w:w="960" w:type="dxa"/>
            <w:tcBorders>
              <w:top w:val="single" w:sz="8" w:space="0" w:color="auto"/>
              <w:left w:val="nil"/>
              <w:bottom w:val="double" w:sz="6" w:space="0" w:color="auto"/>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36" w:author="Larry Pearlstein" w:date="2017-11-24T15:56:00Z"/>
                <w:rFonts w:ascii="Calibri" w:eastAsia="Times New Roman" w:hAnsi="Calibri" w:cs="Times New Roman"/>
                <w:b/>
                <w:bCs/>
                <w:sz w:val="18"/>
                <w:szCs w:val="18"/>
                <w:lang w:val="en-US"/>
              </w:rPr>
            </w:pPr>
            <w:ins w:id="37" w:author="Larry Pearlstein" w:date="2017-11-24T15:56:00Z">
              <w:r w:rsidRPr="006E7688">
                <w:rPr>
                  <w:rFonts w:ascii="Calibri" w:eastAsia="Times New Roman" w:hAnsi="Calibri" w:cs="Times New Roman"/>
                  <w:b/>
                  <w:bCs/>
                  <w:sz w:val="18"/>
                  <w:szCs w:val="18"/>
                  <w:lang w:val="en-US"/>
                </w:rPr>
                <w:t>Points</w:t>
              </w:r>
            </w:ins>
          </w:p>
        </w:tc>
        <w:tc>
          <w:tcPr>
            <w:tcW w:w="1120" w:type="dxa"/>
            <w:tcBorders>
              <w:top w:val="single" w:sz="8" w:space="0" w:color="auto"/>
              <w:left w:val="nil"/>
              <w:bottom w:val="double" w:sz="6" w:space="0" w:color="auto"/>
              <w:right w:val="single" w:sz="8" w:space="0" w:color="auto"/>
            </w:tcBorders>
            <w:shd w:val="clear" w:color="000000" w:fill="FCE4D6"/>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38" w:author="Larry Pearlstein" w:date="2017-11-24T15:56:00Z"/>
                <w:rFonts w:ascii="Calibri" w:eastAsia="Times New Roman" w:hAnsi="Calibri" w:cs="Times New Roman"/>
                <w:b/>
                <w:bCs/>
                <w:sz w:val="18"/>
                <w:szCs w:val="18"/>
                <w:lang w:val="en-US"/>
              </w:rPr>
            </w:pPr>
            <w:ins w:id="39" w:author="Larry Pearlstein" w:date="2017-11-24T15:56:00Z">
              <w:r w:rsidRPr="006E7688">
                <w:rPr>
                  <w:rFonts w:ascii="Calibri" w:eastAsia="Times New Roman" w:hAnsi="Calibri" w:cs="Times New Roman"/>
                  <w:b/>
                  <w:bCs/>
                  <w:sz w:val="18"/>
                  <w:szCs w:val="18"/>
                  <w:lang w:val="en-US"/>
                </w:rPr>
                <w:t>Pts. Available</w:t>
              </w:r>
            </w:ins>
          </w:p>
        </w:tc>
      </w:tr>
      <w:tr w:rsidR="006E7688" w:rsidRPr="006E7688" w:rsidTr="006E7688">
        <w:trPr>
          <w:trHeight w:val="255"/>
          <w:ins w:id="40" w:author="Larry Pearlstein" w:date="2017-11-24T15:5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41" w:author="Larry Pearlstein" w:date="2017-11-24T15:56:00Z"/>
                <w:rFonts w:ascii="Calibri" w:eastAsia="Times New Roman" w:hAnsi="Calibri" w:cs="Times New Roman"/>
                <w:sz w:val="18"/>
                <w:szCs w:val="18"/>
                <w:lang w:val="en-US"/>
              </w:rPr>
            </w:pPr>
            <w:ins w:id="42" w:author="Larry Pearlstein" w:date="2017-11-24T15:56:00Z">
              <w:r w:rsidRPr="006E7688">
                <w:rPr>
                  <w:rFonts w:ascii="Calibri" w:eastAsia="Times New Roman" w:hAnsi="Calibri" w:cs="Times New Roman"/>
                  <w:sz w:val="18"/>
                  <w:szCs w:val="18"/>
                  <w:lang w:val="en-US"/>
                </w:rPr>
                <w:t>Cover sheet</w:t>
              </w:r>
            </w:ins>
          </w:p>
        </w:tc>
        <w:tc>
          <w:tcPr>
            <w:tcW w:w="3060" w:type="dxa"/>
            <w:tcBorders>
              <w:top w:val="nil"/>
              <w:left w:val="nil"/>
              <w:bottom w:val="single" w:sz="4" w:space="0" w:color="auto"/>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43" w:author="Larry Pearlstein" w:date="2017-11-24T15:56:00Z"/>
                <w:rFonts w:ascii="Calibri" w:eastAsia="Times New Roman" w:hAnsi="Calibri" w:cs="Times New Roman"/>
                <w:sz w:val="18"/>
                <w:szCs w:val="18"/>
                <w:lang w:val="en-US"/>
              </w:rPr>
            </w:pPr>
            <w:ins w:id="44" w:author="Larry Pearlstein" w:date="2017-11-24T15:56:00Z">
              <w:r w:rsidRPr="006E7688">
                <w:rPr>
                  <w:rFonts w:ascii="Calibri" w:eastAsia="Times New Roman" w:hAnsi="Calibri" w:cs="Times New Roman"/>
                  <w:sz w:val="18"/>
                  <w:szCs w:val="18"/>
                  <w:lang w:val="en-US"/>
                </w:rPr>
                <w:t> </w:t>
              </w:r>
            </w:ins>
          </w:p>
        </w:tc>
        <w:tc>
          <w:tcPr>
            <w:tcW w:w="960" w:type="dxa"/>
            <w:tcBorders>
              <w:top w:val="nil"/>
              <w:left w:val="nil"/>
              <w:bottom w:val="single" w:sz="4" w:space="0" w:color="auto"/>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45" w:author="Larry Pearlstein" w:date="2017-11-24T15:56:00Z"/>
                <w:rFonts w:ascii="Calibri" w:eastAsia="Times New Roman" w:hAnsi="Calibri" w:cs="Times New Roman"/>
                <w:sz w:val="18"/>
                <w:szCs w:val="18"/>
                <w:lang w:val="en-US"/>
              </w:rPr>
            </w:pPr>
            <w:ins w:id="46" w:author="Larry Pearlstein" w:date="2017-11-24T15:56:00Z">
              <w:r w:rsidRPr="006E7688">
                <w:rPr>
                  <w:rFonts w:ascii="Calibri" w:eastAsia="Times New Roman" w:hAnsi="Calibri" w:cs="Times New Roman"/>
                  <w:sz w:val="18"/>
                  <w:szCs w:val="18"/>
                  <w:lang w:val="en-US"/>
                </w:rPr>
                <w:t>0.5</w:t>
              </w:r>
            </w:ins>
          </w:p>
        </w:tc>
        <w:tc>
          <w:tcPr>
            <w:tcW w:w="1120" w:type="dxa"/>
            <w:tcBorders>
              <w:top w:val="nil"/>
              <w:left w:val="nil"/>
              <w:bottom w:val="single" w:sz="4" w:space="0" w:color="auto"/>
              <w:right w:val="single" w:sz="8"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47" w:author="Larry Pearlstein" w:date="2017-11-24T15:56:00Z"/>
                <w:rFonts w:ascii="Calibri" w:eastAsia="Times New Roman" w:hAnsi="Calibri" w:cs="Times New Roman"/>
                <w:sz w:val="18"/>
                <w:szCs w:val="18"/>
                <w:lang w:val="en-US"/>
              </w:rPr>
            </w:pPr>
            <w:ins w:id="48" w:author="Larry Pearlstein" w:date="2017-11-24T15:56:00Z">
              <w:r w:rsidRPr="006E7688">
                <w:rPr>
                  <w:rFonts w:ascii="Calibri" w:eastAsia="Times New Roman" w:hAnsi="Calibri" w:cs="Times New Roman"/>
                  <w:sz w:val="18"/>
                  <w:szCs w:val="18"/>
                  <w:lang w:val="en-US"/>
                </w:rPr>
                <w:t>0.5</w:t>
              </w:r>
            </w:ins>
          </w:p>
        </w:tc>
      </w:tr>
      <w:tr w:rsidR="006E7688" w:rsidRPr="006E7688" w:rsidTr="006E7688">
        <w:trPr>
          <w:trHeight w:val="240"/>
          <w:ins w:id="49" w:author="Larry Pearlstein" w:date="2017-11-24T15:5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50" w:author="Larry Pearlstein" w:date="2017-11-24T15:56:00Z"/>
                <w:rFonts w:ascii="Calibri" w:eastAsia="Times New Roman" w:hAnsi="Calibri" w:cs="Times New Roman"/>
                <w:sz w:val="18"/>
                <w:szCs w:val="18"/>
                <w:lang w:val="en-US"/>
              </w:rPr>
            </w:pPr>
            <w:ins w:id="51" w:author="Larry Pearlstein" w:date="2017-11-24T15:56:00Z">
              <w:r w:rsidRPr="006E7688">
                <w:rPr>
                  <w:rFonts w:ascii="Calibri" w:eastAsia="Times New Roman" w:hAnsi="Calibri" w:cs="Times New Roman"/>
                  <w:sz w:val="18"/>
                  <w:szCs w:val="18"/>
                  <w:lang w:val="en-US"/>
                </w:rPr>
                <w:t>Equation to estimate ADC input voltage</w:t>
              </w:r>
            </w:ins>
          </w:p>
        </w:tc>
        <w:tc>
          <w:tcPr>
            <w:tcW w:w="3060" w:type="dxa"/>
            <w:tcBorders>
              <w:top w:val="nil"/>
              <w:left w:val="nil"/>
              <w:bottom w:val="single" w:sz="4" w:space="0" w:color="auto"/>
              <w:right w:val="single" w:sz="4" w:space="0" w:color="auto"/>
            </w:tcBorders>
            <w:shd w:val="clear" w:color="000000" w:fill="FCE4D6"/>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52" w:author="Larry Pearlstein" w:date="2017-11-24T15:56:00Z"/>
                <w:rFonts w:ascii="Calibri" w:eastAsia="Times New Roman" w:hAnsi="Calibri" w:cs="Times New Roman"/>
                <w:sz w:val="18"/>
                <w:szCs w:val="18"/>
                <w:lang w:val="en-US"/>
              </w:rPr>
            </w:pPr>
            <w:ins w:id="53" w:author="Larry Pearlstein" w:date="2017-11-24T15:56:00Z">
              <w:r w:rsidRPr="006E7688">
                <w:rPr>
                  <w:rFonts w:ascii="Calibri" w:eastAsia="Times New Roman" w:hAnsi="Calibri" w:cs="Times New Roman"/>
                  <w:sz w:val="18"/>
                  <w:szCs w:val="18"/>
                  <w:lang w:val="en-US"/>
                </w:rPr>
                <w:t>volts = (</w:t>
              </w:r>
              <w:proofErr w:type="spellStart"/>
              <w:r w:rsidRPr="006E7688">
                <w:rPr>
                  <w:rFonts w:ascii="Calibri" w:eastAsia="Times New Roman" w:hAnsi="Calibri" w:cs="Times New Roman"/>
                  <w:sz w:val="18"/>
                  <w:szCs w:val="18"/>
                  <w:lang w:val="en-US"/>
                </w:rPr>
                <w:t>sar_result</w:t>
              </w:r>
              <w:proofErr w:type="spellEnd"/>
              <w:r w:rsidRPr="006E7688">
                <w:rPr>
                  <w:rFonts w:ascii="Calibri" w:eastAsia="Times New Roman" w:hAnsi="Calibri" w:cs="Times New Roman"/>
                  <w:sz w:val="18"/>
                  <w:szCs w:val="18"/>
                  <w:lang w:val="en-US"/>
                </w:rPr>
                <w:t xml:space="preserve"> / 4096.0) * 2.048;</w:t>
              </w:r>
            </w:ins>
          </w:p>
        </w:tc>
        <w:tc>
          <w:tcPr>
            <w:tcW w:w="960" w:type="dxa"/>
            <w:tcBorders>
              <w:top w:val="nil"/>
              <w:left w:val="nil"/>
              <w:bottom w:val="single" w:sz="4" w:space="0" w:color="auto"/>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54" w:author="Larry Pearlstein" w:date="2017-11-24T15:56:00Z"/>
                <w:rFonts w:ascii="Calibri" w:eastAsia="Times New Roman" w:hAnsi="Calibri" w:cs="Times New Roman"/>
                <w:sz w:val="18"/>
                <w:szCs w:val="18"/>
                <w:lang w:val="en-US"/>
              </w:rPr>
            </w:pPr>
            <w:ins w:id="55" w:author="Larry Pearlstein" w:date="2017-11-24T15:56:00Z">
              <w:r w:rsidRPr="006E7688">
                <w:rPr>
                  <w:rFonts w:ascii="Calibri" w:eastAsia="Times New Roman" w:hAnsi="Calibri" w:cs="Times New Roman"/>
                  <w:sz w:val="18"/>
                  <w:szCs w:val="18"/>
                  <w:lang w:val="en-US"/>
                </w:rPr>
                <w:t>0.7</w:t>
              </w:r>
            </w:ins>
          </w:p>
        </w:tc>
        <w:tc>
          <w:tcPr>
            <w:tcW w:w="1120" w:type="dxa"/>
            <w:tcBorders>
              <w:top w:val="nil"/>
              <w:left w:val="nil"/>
              <w:bottom w:val="single" w:sz="4" w:space="0" w:color="auto"/>
              <w:right w:val="single" w:sz="8"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56" w:author="Larry Pearlstein" w:date="2017-11-24T15:56:00Z"/>
                <w:rFonts w:ascii="Calibri" w:eastAsia="Times New Roman" w:hAnsi="Calibri" w:cs="Times New Roman"/>
                <w:sz w:val="18"/>
                <w:szCs w:val="18"/>
                <w:lang w:val="en-US"/>
              </w:rPr>
            </w:pPr>
            <w:ins w:id="57" w:author="Larry Pearlstein" w:date="2017-11-24T15:56:00Z">
              <w:r w:rsidRPr="006E7688">
                <w:rPr>
                  <w:rFonts w:ascii="Calibri" w:eastAsia="Times New Roman" w:hAnsi="Calibri" w:cs="Times New Roman"/>
                  <w:sz w:val="18"/>
                  <w:szCs w:val="18"/>
                  <w:lang w:val="en-US"/>
                </w:rPr>
                <w:t>1</w:t>
              </w:r>
            </w:ins>
          </w:p>
        </w:tc>
      </w:tr>
      <w:tr w:rsidR="006E7688" w:rsidRPr="006E7688" w:rsidTr="006E7688">
        <w:trPr>
          <w:trHeight w:val="960"/>
          <w:ins w:id="58" w:author="Larry Pearlstein" w:date="2017-11-24T15:5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59" w:author="Larry Pearlstein" w:date="2017-11-24T15:56:00Z"/>
                <w:rFonts w:ascii="Calibri" w:eastAsia="Times New Roman" w:hAnsi="Calibri" w:cs="Times New Roman"/>
                <w:sz w:val="18"/>
                <w:szCs w:val="18"/>
                <w:lang w:val="en-US"/>
              </w:rPr>
            </w:pPr>
            <w:ins w:id="60" w:author="Larry Pearlstein" w:date="2017-11-24T15:56:00Z">
              <w:r w:rsidRPr="006E7688">
                <w:rPr>
                  <w:rFonts w:ascii="Calibri" w:eastAsia="Times New Roman" w:hAnsi="Calibri" w:cs="Times New Roman"/>
                  <w:sz w:val="18"/>
                  <w:szCs w:val="18"/>
                  <w:lang w:val="en-US"/>
                </w:rPr>
                <w:t>Debugged code</w:t>
              </w:r>
            </w:ins>
          </w:p>
        </w:tc>
        <w:tc>
          <w:tcPr>
            <w:tcW w:w="3060" w:type="dxa"/>
            <w:tcBorders>
              <w:top w:val="nil"/>
              <w:left w:val="nil"/>
              <w:bottom w:val="single" w:sz="4" w:space="0" w:color="auto"/>
              <w:right w:val="single" w:sz="4" w:space="0" w:color="auto"/>
            </w:tcBorders>
            <w:shd w:val="clear" w:color="000000" w:fill="FCE4D6"/>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61" w:author="Larry Pearlstein" w:date="2017-11-24T15:56:00Z"/>
                <w:rFonts w:ascii="Calibri" w:eastAsia="Times New Roman" w:hAnsi="Calibri" w:cs="Times New Roman"/>
                <w:sz w:val="18"/>
                <w:szCs w:val="18"/>
                <w:lang w:val="en-US"/>
              </w:rPr>
            </w:pPr>
            <w:ins w:id="62" w:author="Larry Pearlstein" w:date="2017-11-24T15:56:00Z">
              <w:r w:rsidRPr="006E7688">
                <w:rPr>
                  <w:rFonts w:ascii="Calibri" w:eastAsia="Times New Roman" w:hAnsi="Calibri" w:cs="Times New Roman"/>
                  <w:sz w:val="18"/>
                  <w:szCs w:val="18"/>
                  <w:lang w:val="en-US"/>
                </w:rPr>
                <w:t xml:space="preserve">Correct equation for volts, and </w:t>
              </w:r>
              <w:r w:rsidRPr="006E7688">
                <w:rPr>
                  <w:rFonts w:ascii="Calibri" w:eastAsia="Times New Roman" w:hAnsi="Calibri" w:cs="Times New Roman"/>
                  <w:sz w:val="18"/>
                  <w:szCs w:val="18"/>
                  <w:lang w:val="en-US"/>
                </w:rPr>
                <w:br/>
                <w:t>VDAC8_</w:t>
              </w:r>
              <w:proofErr w:type="gramStart"/>
              <w:r w:rsidRPr="006E7688">
                <w:rPr>
                  <w:rFonts w:ascii="Calibri" w:eastAsia="Times New Roman" w:hAnsi="Calibri" w:cs="Times New Roman"/>
                  <w:sz w:val="18"/>
                  <w:szCs w:val="18"/>
                  <w:lang w:val="en-US"/>
                </w:rPr>
                <w:t>SetValue( 64</w:t>
              </w:r>
              <w:proofErr w:type="gramEnd"/>
              <w:r w:rsidRPr="006E7688">
                <w:rPr>
                  <w:rFonts w:ascii="Calibri" w:eastAsia="Times New Roman" w:hAnsi="Calibri" w:cs="Times New Roman"/>
                  <w:sz w:val="18"/>
                  <w:szCs w:val="18"/>
                  <w:lang w:val="en-US"/>
                </w:rPr>
                <w:t xml:space="preserve"> + 128*count );</w:t>
              </w:r>
              <w:r w:rsidRPr="006E7688">
                <w:rPr>
                  <w:rFonts w:ascii="Calibri" w:eastAsia="Times New Roman" w:hAnsi="Calibri" w:cs="Times New Roman"/>
                  <w:sz w:val="18"/>
                  <w:szCs w:val="18"/>
                  <w:lang w:val="en-US"/>
                </w:rPr>
                <w:br/>
                <w:t>Fully commented and properly formatted</w:t>
              </w:r>
            </w:ins>
          </w:p>
        </w:tc>
        <w:tc>
          <w:tcPr>
            <w:tcW w:w="960" w:type="dxa"/>
            <w:tcBorders>
              <w:top w:val="nil"/>
              <w:left w:val="nil"/>
              <w:bottom w:val="single" w:sz="4" w:space="0" w:color="auto"/>
              <w:right w:val="single" w:sz="4" w:space="0" w:color="auto"/>
            </w:tcBorders>
            <w:shd w:val="clear" w:color="000000" w:fill="FCE4D6"/>
            <w:noWrap/>
            <w:vAlign w:val="bottom"/>
            <w:hideMark/>
          </w:tcPr>
          <w:p w:rsidR="006E7688" w:rsidRPr="006E7688" w:rsidRDefault="00D76076"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63" w:author="Larry Pearlstein" w:date="2017-11-24T15:56:00Z"/>
                <w:rFonts w:ascii="Calibri" w:eastAsia="Times New Roman" w:hAnsi="Calibri" w:cs="Times New Roman"/>
                <w:sz w:val="18"/>
                <w:szCs w:val="18"/>
                <w:lang w:val="en-US"/>
              </w:rPr>
            </w:pPr>
            <w:ins w:id="64" w:author="Larry Pearlstein" w:date="2017-11-25T17:46:00Z">
              <w:r>
                <w:rPr>
                  <w:rFonts w:ascii="Calibri" w:eastAsia="Times New Roman" w:hAnsi="Calibri" w:cs="Times New Roman"/>
                  <w:sz w:val="18"/>
                  <w:szCs w:val="18"/>
                  <w:lang w:val="en-US"/>
                </w:rPr>
                <w:t>1</w:t>
              </w:r>
            </w:ins>
          </w:p>
        </w:tc>
        <w:tc>
          <w:tcPr>
            <w:tcW w:w="1120" w:type="dxa"/>
            <w:tcBorders>
              <w:top w:val="nil"/>
              <w:left w:val="nil"/>
              <w:bottom w:val="single" w:sz="4" w:space="0" w:color="auto"/>
              <w:right w:val="single" w:sz="8"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65" w:author="Larry Pearlstein" w:date="2017-11-24T15:56:00Z"/>
                <w:rFonts w:ascii="Calibri" w:eastAsia="Times New Roman" w:hAnsi="Calibri" w:cs="Times New Roman"/>
                <w:sz w:val="18"/>
                <w:szCs w:val="18"/>
                <w:lang w:val="en-US"/>
              </w:rPr>
            </w:pPr>
            <w:ins w:id="66" w:author="Larry Pearlstein" w:date="2017-11-24T15:56:00Z">
              <w:r w:rsidRPr="006E7688">
                <w:rPr>
                  <w:rFonts w:ascii="Calibri" w:eastAsia="Times New Roman" w:hAnsi="Calibri" w:cs="Times New Roman"/>
                  <w:sz w:val="18"/>
                  <w:szCs w:val="18"/>
                  <w:lang w:val="en-US"/>
                </w:rPr>
                <w:t>1</w:t>
              </w:r>
            </w:ins>
          </w:p>
        </w:tc>
      </w:tr>
      <w:tr w:rsidR="006E7688" w:rsidRPr="006E7688" w:rsidTr="006E7688">
        <w:trPr>
          <w:trHeight w:val="480"/>
          <w:ins w:id="67" w:author="Larry Pearlstein" w:date="2017-11-24T15:56:00Z"/>
        </w:trPr>
        <w:tc>
          <w:tcPr>
            <w:tcW w:w="4340" w:type="dxa"/>
            <w:tcBorders>
              <w:top w:val="nil"/>
              <w:left w:val="single" w:sz="8" w:space="0" w:color="auto"/>
              <w:bottom w:val="single" w:sz="4" w:space="0" w:color="auto"/>
              <w:right w:val="single" w:sz="4" w:space="0" w:color="auto"/>
            </w:tcBorders>
            <w:shd w:val="clear" w:color="000000" w:fill="FCE4D6"/>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68" w:author="Larry Pearlstein" w:date="2017-11-24T15:56:00Z"/>
                <w:rFonts w:ascii="Calibri" w:eastAsia="Times New Roman" w:hAnsi="Calibri" w:cs="Times New Roman"/>
                <w:sz w:val="18"/>
                <w:szCs w:val="18"/>
                <w:lang w:val="en-US"/>
              </w:rPr>
            </w:pPr>
            <w:ins w:id="69" w:author="Larry Pearlstein" w:date="2017-11-24T15:56:00Z">
              <w:r w:rsidRPr="006E7688">
                <w:rPr>
                  <w:rFonts w:ascii="Calibri" w:eastAsia="Times New Roman" w:hAnsi="Calibri" w:cs="Times New Roman"/>
                  <w:sz w:val="18"/>
                  <w:szCs w:val="18"/>
                  <w:lang w:val="en-US"/>
                </w:rPr>
                <w:t>Measured values in tables</w:t>
              </w:r>
            </w:ins>
          </w:p>
        </w:tc>
        <w:tc>
          <w:tcPr>
            <w:tcW w:w="3060" w:type="dxa"/>
            <w:tcBorders>
              <w:top w:val="nil"/>
              <w:left w:val="nil"/>
              <w:bottom w:val="single" w:sz="4" w:space="0" w:color="auto"/>
              <w:right w:val="single" w:sz="4" w:space="0" w:color="auto"/>
            </w:tcBorders>
            <w:shd w:val="clear" w:color="000000" w:fill="FCE4D6"/>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70" w:author="Larry Pearlstein" w:date="2017-11-24T15:56:00Z"/>
                <w:rFonts w:ascii="Calibri" w:eastAsia="Times New Roman" w:hAnsi="Calibri" w:cs="Times New Roman"/>
                <w:sz w:val="18"/>
                <w:szCs w:val="18"/>
                <w:lang w:val="en-US"/>
              </w:rPr>
            </w:pPr>
            <w:ins w:id="71" w:author="Larry Pearlstein" w:date="2017-11-24T15:56:00Z">
              <w:r w:rsidRPr="006E7688">
                <w:rPr>
                  <w:rFonts w:ascii="Calibri" w:eastAsia="Times New Roman" w:hAnsi="Calibri" w:cs="Times New Roman"/>
                  <w:sz w:val="18"/>
                  <w:szCs w:val="18"/>
                  <w:lang w:val="en-US"/>
                </w:rPr>
                <w:t>Codes for specified voltages</w:t>
              </w:r>
              <w:r w:rsidRPr="006E7688">
                <w:rPr>
                  <w:rFonts w:ascii="Calibri" w:eastAsia="Times New Roman" w:hAnsi="Calibri" w:cs="Times New Roman"/>
                  <w:sz w:val="18"/>
                  <w:szCs w:val="18"/>
                  <w:lang w:val="en-US"/>
                </w:rPr>
                <w:br/>
                <w:t>DAC period and voltages</w:t>
              </w:r>
            </w:ins>
          </w:p>
        </w:tc>
        <w:tc>
          <w:tcPr>
            <w:tcW w:w="960" w:type="dxa"/>
            <w:tcBorders>
              <w:top w:val="nil"/>
              <w:left w:val="nil"/>
              <w:bottom w:val="single" w:sz="4" w:space="0" w:color="auto"/>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72" w:author="Larry Pearlstein" w:date="2017-11-24T15:56:00Z"/>
                <w:rFonts w:ascii="Calibri" w:eastAsia="Times New Roman" w:hAnsi="Calibri" w:cs="Times New Roman"/>
                <w:sz w:val="18"/>
                <w:szCs w:val="18"/>
                <w:lang w:val="en-US"/>
              </w:rPr>
            </w:pPr>
            <w:ins w:id="73" w:author="Larry Pearlstein" w:date="2017-11-24T15:56:00Z">
              <w:r w:rsidRPr="006E7688">
                <w:rPr>
                  <w:rFonts w:ascii="Calibri" w:eastAsia="Times New Roman" w:hAnsi="Calibri" w:cs="Times New Roman"/>
                  <w:sz w:val="18"/>
                  <w:szCs w:val="18"/>
                  <w:lang w:val="en-US"/>
                </w:rPr>
                <w:t>2</w:t>
              </w:r>
            </w:ins>
          </w:p>
        </w:tc>
        <w:tc>
          <w:tcPr>
            <w:tcW w:w="1120" w:type="dxa"/>
            <w:tcBorders>
              <w:top w:val="nil"/>
              <w:left w:val="nil"/>
              <w:bottom w:val="single" w:sz="4" w:space="0" w:color="auto"/>
              <w:right w:val="single" w:sz="8"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74" w:author="Larry Pearlstein" w:date="2017-11-24T15:56:00Z"/>
                <w:rFonts w:ascii="Calibri" w:eastAsia="Times New Roman" w:hAnsi="Calibri" w:cs="Times New Roman"/>
                <w:sz w:val="18"/>
                <w:szCs w:val="18"/>
                <w:lang w:val="en-US"/>
              </w:rPr>
            </w:pPr>
            <w:ins w:id="75" w:author="Larry Pearlstein" w:date="2017-11-24T15:56:00Z">
              <w:r w:rsidRPr="006E7688">
                <w:rPr>
                  <w:rFonts w:ascii="Calibri" w:eastAsia="Times New Roman" w:hAnsi="Calibri" w:cs="Times New Roman"/>
                  <w:sz w:val="18"/>
                  <w:szCs w:val="18"/>
                  <w:lang w:val="en-US"/>
                </w:rPr>
                <w:t>2</w:t>
              </w:r>
            </w:ins>
          </w:p>
        </w:tc>
      </w:tr>
      <w:tr w:rsidR="006E7688" w:rsidRPr="006E7688" w:rsidTr="006E7688">
        <w:trPr>
          <w:trHeight w:val="240"/>
          <w:ins w:id="76" w:author="Larry Pearlstein" w:date="2017-11-24T15:5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77" w:author="Larry Pearlstein" w:date="2017-11-24T15:56:00Z"/>
                <w:rFonts w:ascii="Calibri" w:eastAsia="Times New Roman" w:hAnsi="Calibri" w:cs="Times New Roman"/>
                <w:sz w:val="18"/>
                <w:szCs w:val="18"/>
                <w:lang w:val="en-US"/>
              </w:rPr>
            </w:pPr>
            <w:ins w:id="78" w:author="Larry Pearlstein" w:date="2017-11-24T15:56:00Z">
              <w:r w:rsidRPr="006E7688">
                <w:rPr>
                  <w:rFonts w:ascii="Calibri" w:eastAsia="Times New Roman" w:hAnsi="Calibri" w:cs="Times New Roman"/>
                  <w:sz w:val="18"/>
                  <w:szCs w:val="18"/>
                  <w:lang w:val="en-US"/>
                </w:rPr>
                <w:t>Plot of ADC codes vs. analog in</w:t>
              </w:r>
            </w:ins>
          </w:p>
        </w:tc>
        <w:tc>
          <w:tcPr>
            <w:tcW w:w="3060" w:type="dxa"/>
            <w:tcBorders>
              <w:top w:val="nil"/>
              <w:left w:val="nil"/>
              <w:bottom w:val="single" w:sz="4" w:space="0" w:color="auto"/>
              <w:right w:val="single" w:sz="4" w:space="0" w:color="auto"/>
            </w:tcBorders>
            <w:shd w:val="clear" w:color="000000" w:fill="FCE4D6"/>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79" w:author="Larry Pearlstein" w:date="2017-11-24T15:56:00Z"/>
                <w:rFonts w:ascii="Calibri" w:eastAsia="Times New Roman" w:hAnsi="Calibri" w:cs="Times New Roman"/>
                <w:sz w:val="18"/>
                <w:szCs w:val="18"/>
                <w:lang w:val="en-US"/>
              </w:rPr>
            </w:pPr>
            <w:ins w:id="80" w:author="Larry Pearlstein" w:date="2017-11-24T15:56:00Z">
              <w:r w:rsidRPr="006E7688">
                <w:rPr>
                  <w:rFonts w:ascii="Calibri" w:eastAsia="Times New Roman" w:hAnsi="Calibri" w:cs="Times New Roman"/>
                  <w:sz w:val="18"/>
                  <w:szCs w:val="18"/>
                  <w:lang w:val="en-US"/>
                </w:rPr>
                <w:t>Plot</w:t>
              </w:r>
            </w:ins>
          </w:p>
        </w:tc>
        <w:tc>
          <w:tcPr>
            <w:tcW w:w="960" w:type="dxa"/>
            <w:tcBorders>
              <w:top w:val="nil"/>
              <w:left w:val="nil"/>
              <w:bottom w:val="single" w:sz="4" w:space="0" w:color="auto"/>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81" w:author="Larry Pearlstein" w:date="2017-11-24T15:56:00Z"/>
                <w:rFonts w:ascii="Calibri" w:eastAsia="Times New Roman" w:hAnsi="Calibri" w:cs="Times New Roman"/>
                <w:sz w:val="18"/>
                <w:szCs w:val="18"/>
                <w:lang w:val="en-US"/>
              </w:rPr>
            </w:pPr>
            <w:ins w:id="82" w:author="Larry Pearlstein" w:date="2017-11-24T15:56:00Z">
              <w:r w:rsidRPr="006E7688">
                <w:rPr>
                  <w:rFonts w:ascii="Calibri" w:eastAsia="Times New Roman" w:hAnsi="Calibri" w:cs="Times New Roman"/>
                  <w:sz w:val="18"/>
                  <w:szCs w:val="18"/>
                  <w:lang w:val="en-US"/>
                </w:rPr>
                <w:t>1</w:t>
              </w:r>
            </w:ins>
          </w:p>
        </w:tc>
        <w:tc>
          <w:tcPr>
            <w:tcW w:w="1120" w:type="dxa"/>
            <w:tcBorders>
              <w:top w:val="nil"/>
              <w:left w:val="nil"/>
              <w:bottom w:val="single" w:sz="4" w:space="0" w:color="auto"/>
              <w:right w:val="single" w:sz="8"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83" w:author="Larry Pearlstein" w:date="2017-11-24T15:56:00Z"/>
                <w:rFonts w:ascii="Calibri" w:eastAsia="Times New Roman" w:hAnsi="Calibri" w:cs="Times New Roman"/>
                <w:sz w:val="18"/>
                <w:szCs w:val="18"/>
                <w:lang w:val="en-US"/>
              </w:rPr>
            </w:pPr>
            <w:ins w:id="84" w:author="Larry Pearlstein" w:date="2017-11-24T15:56:00Z">
              <w:r w:rsidRPr="006E7688">
                <w:rPr>
                  <w:rFonts w:ascii="Calibri" w:eastAsia="Times New Roman" w:hAnsi="Calibri" w:cs="Times New Roman"/>
                  <w:sz w:val="18"/>
                  <w:szCs w:val="18"/>
                  <w:lang w:val="en-US"/>
                </w:rPr>
                <w:t>1</w:t>
              </w:r>
            </w:ins>
          </w:p>
        </w:tc>
      </w:tr>
      <w:tr w:rsidR="006E7688" w:rsidRPr="006E7688" w:rsidTr="006E7688">
        <w:trPr>
          <w:trHeight w:val="240"/>
          <w:ins w:id="85" w:author="Larry Pearlstein" w:date="2017-11-24T15:56:00Z"/>
        </w:trPr>
        <w:tc>
          <w:tcPr>
            <w:tcW w:w="4340" w:type="dxa"/>
            <w:tcBorders>
              <w:top w:val="nil"/>
              <w:left w:val="single" w:sz="8" w:space="0" w:color="auto"/>
              <w:bottom w:val="single" w:sz="4" w:space="0" w:color="auto"/>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86" w:author="Larry Pearlstein" w:date="2017-11-24T15:56:00Z"/>
                <w:rFonts w:ascii="Calibri" w:eastAsia="Times New Roman" w:hAnsi="Calibri" w:cs="Times New Roman"/>
                <w:sz w:val="18"/>
                <w:szCs w:val="18"/>
                <w:lang w:val="en-US"/>
              </w:rPr>
            </w:pPr>
            <w:ins w:id="87" w:author="Larry Pearlstein" w:date="2017-11-24T15:56:00Z">
              <w:r w:rsidRPr="006E7688">
                <w:rPr>
                  <w:rFonts w:ascii="Calibri" w:eastAsia="Times New Roman" w:hAnsi="Calibri" w:cs="Times New Roman"/>
                  <w:sz w:val="18"/>
                  <w:szCs w:val="18"/>
                  <w:lang w:val="en-US"/>
                </w:rPr>
                <w:t>Max error and MSE</w:t>
              </w:r>
            </w:ins>
          </w:p>
        </w:tc>
        <w:tc>
          <w:tcPr>
            <w:tcW w:w="3060" w:type="dxa"/>
            <w:tcBorders>
              <w:top w:val="nil"/>
              <w:left w:val="nil"/>
              <w:bottom w:val="single" w:sz="4" w:space="0" w:color="auto"/>
              <w:right w:val="single" w:sz="4" w:space="0" w:color="auto"/>
            </w:tcBorders>
            <w:shd w:val="clear" w:color="000000" w:fill="FCE4D6"/>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88" w:author="Larry Pearlstein" w:date="2017-11-24T15:56:00Z"/>
                <w:rFonts w:ascii="Calibri" w:eastAsia="Times New Roman" w:hAnsi="Calibri" w:cs="Times New Roman"/>
                <w:sz w:val="18"/>
                <w:szCs w:val="18"/>
                <w:lang w:val="en-US"/>
              </w:rPr>
            </w:pPr>
            <w:ins w:id="89" w:author="Larry Pearlstein" w:date="2017-11-24T15:56:00Z">
              <w:r w:rsidRPr="006E7688">
                <w:rPr>
                  <w:rFonts w:ascii="Calibri" w:eastAsia="Times New Roman" w:hAnsi="Calibri" w:cs="Times New Roman"/>
                  <w:sz w:val="18"/>
                  <w:szCs w:val="18"/>
                  <w:lang w:val="en-US"/>
                </w:rPr>
                <w:t> </w:t>
              </w:r>
            </w:ins>
          </w:p>
        </w:tc>
        <w:tc>
          <w:tcPr>
            <w:tcW w:w="960" w:type="dxa"/>
            <w:tcBorders>
              <w:top w:val="nil"/>
              <w:left w:val="nil"/>
              <w:bottom w:val="single" w:sz="4" w:space="0" w:color="auto"/>
              <w:right w:val="single" w:sz="4" w:space="0" w:color="auto"/>
            </w:tcBorders>
            <w:shd w:val="clear" w:color="000000" w:fill="FCE4D6"/>
            <w:noWrap/>
            <w:vAlign w:val="bottom"/>
            <w:hideMark/>
          </w:tcPr>
          <w:p w:rsidR="006E7688" w:rsidRPr="006E7688" w:rsidRDefault="00383DB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90" w:author="Larry Pearlstein" w:date="2017-11-24T15:56:00Z"/>
                <w:rFonts w:ascii="Calibri" w:eastAsia="Times New Roman" w:hAnsi="Calibri" w:cs="Times New Roman"/>
                <w:sz w:val="18"/>
                <w:szCs w:val="18"/>
                <w:lang w:val="en-US"/>
              </w:rPr>
            </w:pPr>
            <w:ins w:id="91" w:author="Larry Pearlstein" w:date="2017-11-25T09:50:00Z">
              <w:r>
                <w:rPr>
                  <w:rFonts w:ascii="Calibri" w:eastAsia="Times New Roman" w:hAnsi="Calibri" w:cs="Times New Roman"/>
                  <w:sz w:val="18"/>
                  <w:szCs w:val="18"/>
                  <w:lang w:val="en-US"/>
                </w:rPr>
                <w:t>1</w:t>
              </w:r>
            </w:ins>
          </w:p>
        </w:tc>
        <w:tc>
          <w:tcPr>
            <w:tcW w:w="1120" w:type="dxa"/>
            <w:tcBorders>
              <w:top w:val="nil"/>
              <w:left w:val="nil"/>
              <w:bottom w:val="single" w:sz="4" w:space="0" w:color="auto"/>
              <w:right w:val="single" w:sz="8"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92" w:author="Larry Pearlstein" w:date="2017-11-24T15:56:00Z"/>
                <w:rFonts w:ascii="Calibri" w:eastAsia="Times New Roman" w:hAnsi="Calibri" w:cs="Times New Roman"/>
                <w:sz w:val="18"/>
                <w:szCs w:val="18"/>
                <w:lang w:val="en-US"/>
              </w:rPr>
            </w:pPr>
            <w:ins w:id="93" w:author="Larry Pearlstein" w:date="2017-11-24T15:56:00Z">
              <w:r w:rsidRPr="006E7688">
                <w:rPr>
                  <w:rFonts w:ascii="Calibri" w:eastAsia="Times New Roman" w:hAnsi="Calibri" w:cs="Times New Roman"/>
                  <w:sz w:val="18"/>
                  <w:szCs w:val="18"/>
                  <w:lang w:val="en-US"/>
                </w:rPr>
                <w:t>1</w:t>
              </w:r>
            </w:ins>
          </w:p>
        </w:tc>
      </w:tr>
      <w:tr w:rsidR="006E7688" w:rsidRPr="006E7688" w:rsidTr="006E7688">
        <w:trPr>
          <w:trHeight w:val="240"/>
          <w:ins w:id="94" w:author="Larry Pearlstein" w:date="2017-11-24T15:56:00Z"/>
        </w:trPr>
        <w:tc>
          <w:tcPr>
            <w:tcW w:w="4340" w:type="dxa"/>
            <w:tcBorders>
              <w:top w:val="nil"/>
              <w:left w:val="single" w:sz="8" w:space="0" w:color="auto"/>
              <w:bottom w:val="nil"/>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95" w:author="Larry Pearlstein" w:date="2017-11-24T15:56:00Z"/>
                <w:rFonts w:ascii="Calibri" w:eastAsia="Times New Roman" w:hAnsi="Calibri" w:cs="Times New Roman"/>
                <w:sz w:val="18"/>
                <w:szCs w:val="18"/>
                <w:lang w:val="en-US"/>
              </w:rPr>
            </w:pPr>
            <w:ins w:id="96" w:author="Larry Pearlstein" w:date="2017-11-24T15:56:00Z">
              <w:r w:rsidRPr="006E7688">
                <w:rPr>
                  <w:rFonts w:ascii="Calibri" w:eastAsia="Times New Roman" w:hAnsi="Calibri" w:cs="Times New Roman"/>
                  <w:sz w:val="18"/>
                  <w:szCs w:val="18"/>
                  <w:lang w:val="en-US"/>
                </w:rPr>
                <w:t>Scope traces</w:t>
              </w:r>
            </w:ins>
          </w:p>
        </w:tc>
        <w:tc>
          <w:tcPr>
            <w:tcW w:w="3060" w:type="dxa"/>
            <w:tcBorders>
              <w:top w:val="nil"/>
              <w:left w:val="nil"/>
              <w:bottom w:val="nil"/>
              <w:right w:val="single" w:sz="4" w:space="0" w:color="auto"/>
            </w:tcBorders>
            <w:shd w:val="clear" w:color="000000" w:fill="FCE4D6"/>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97" w:author="Larry Pearlstein" w:date="2017-11-24T15:56:00Z"/>
                <w:rFonts w:ascii="Calibri" w:eastAsia="Times New Roman" w:hAnsi="Calibri" w:cs="Times New Roman"/>
                <w:sz w:val="18"/>
                <w:szCs w:val="18"/>
                <w:lang w:val="en-US"/>
              </w:rPr>
            </w:pPr>
            <w:ins w:id="98" w:author="Larry Pearlstein" w:date="2017-11-24T15:56:00Z">
              <w:r w:rsidRPr="006E7688">
                <w:rPr>
                  <w:rFonts w:ascii="Calibri" w:eastAsia="Times New Roman" w:hAnsi="Calibri" w:cs="Times New Roman"/>
                  <w:sz w:val="18"/>
                  <w:szCs w:val="18"/>
                  <w:lang w:val="en-US"/>
                </w:rPr>
                <w:t> </w:t>
              </w:r>
            </w:ins>
          </w:p>
        </w:tc>
        <w:tc>
          <w:tcPr>
            <w:tcW w:w="960" w:type="dxa"/>
            <w:tcBorders>
              <w:top w:val="nil"/>
              <w:left w:val="nil"/>
              <w:bottom w:val="nil"/>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99" w:author="Larry Pearlstein" w:date="2017-11-24T15:56:00Z"/>
                <w:rFonts w:ascii="Calibri" w:eastAsia="Times New Roman" w:hAnsi="Calibri" w:cs="Times New Roman"/>
                <w:sz w:val="18"/>
                <w:szCs w:val="18"/>
                <w:lang w:val="en-US"/>
              </w:rPr>
            </w:pPr>
            <w:ins w:id="100" w:author="Larry Pearlstein" w:date="2017-11-24T15:56:00Z">
              <w:r w:rsidRPr="006E7688">
                <w:rPr>
                  <w:rFonts w:ascii="Calibri" w:eastAsia="Times New Roman" w:hAnsi="Calibri" w:cs="Times New Roman"/>
                  <w:sz w:val="18"/>
                  <w:szCs w:val="18"/>
                  <w:lang w:val="en-US"/>
                </w:rPr>
                <w:t>0.9</w:t>
              </w:r>
            </w:ins>
          </w:p>
        </w:tc>
        <w:tc>
          <w:tcPr>
            <w:tcW w:w="1120" w:type="dxa"/>
            <w:tcBorders>
              <w:top w:val="nil"/>
              <w:left w:val="nil"/>
              <w:bottom w:val="nil"/>
              <w:right w:val="single" w:sz="8"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101" w:author="Larry Pearlstein" w:date="2017-11-24T15:56:00Z"/>
                <w:rFonts w:ascii="Calibri" w:eastAsia="Times New Roman" w:hAnsi="Calibri" w:cs="Times New Roman"/>
                <w:sz w:val="18"/>
                <w:szCs w:val="18"/>
                <w:lang w:val="en-US"/>
              </w:rPr>
            </w:pPr>
            <w:ins w:id="102" w:author="Larry Pearlstein" w:date="2017-11-24T15:56:00Z">
              <w:r w:rsidRPr="006E7688">
                <w:rPr>
                  <w:rFonts w:ascii="Calibri" w:eastAsia="Times New Roman" w:hAnsi="Calibri" w:cs="Times New Roman"/>
                  <w:sz w:val="18"/>
                  <w:szCs w:val="18"/>
                  <w:lang w:val="en-US"/>
                </w:rPr>
                <w:t>1</w:t>
              </w:r>
            </w:ins>
          </w:p>
        </w:tc>
      </w:tr>
      <w:tr w:rsidR="006E7688" w:rsidRPr="006E7688" w:rsidTr="006E7688">
        <w:trPr>
          <w:trHeight w:val="240"/>
          <w:ins w:id="103" w:author="Larry Pearlstein" w:date="2017-11-24T15:56:00Z"/>
        </w:trPr>
        <w:tc>
          <w:tcPr>
            <w:tcW w:w="4340" w:type="dxa"/>
            <w:tcBorders>
              <w:top w:val="single" w:sz="4" w:space="0" w:color="auto"/>
              <w:left w:val="single" w:sz="8" w:space="0" w:color="auto"/>
              <w:bottom w:val="nil"/>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104" w:author="Larry Pearlstein" w:date="2017-11-24T15:56:00Z"/>
                <w:rFonts w:ascii="Calibri" w:eastAsia="Times New Roman" w:hAnsi="Calibri" w:cs="Times New Roman"/>
                <w:sz w:val="18"/>
                <w:szCs w:val="18"/>
                <w:lang w:val="en-US"/>
              </w:rPr>
            </w:pPr>
            <w:ins w:id="105" w:author="Larry Pearlstein" w:date="2017-11-24T15:56:00Z">
              <w:r w:rsidRPr="006E7688">
                <w:rPr>
                  <w:rFonts w:ascii="Calibri" w:eastAsia="Times New Roman" w:hAnsi="Calibri" w:cs="Times New Roman"/>
                  <w:sz w:val="18"/>
                  <w:szCs w:val="18"/>
                  <w:lang w:val="en-US"/>
                </w:rPr>
                <w:t>Settling time analysis</w:t>
              </w:r>
            </w:ins>
          </w:p>
        </w:tc>
        <w:tc>
          <w:tcPr>
            <w:tcW w:w="3060" w:type="dxa"/>
            <w:tcBorders>
              <w:top w:val="single" w:sz="4" w:space="0" w:color="auto"/>
              <w:left w:val="nil"/>
              <w:bottom w:val="nil"/>
              <w:right w:val="single" w:sz="4" w:space="0" w:color="auto"/>
            </w:tcBorders>
            <w:shd w:val="clear" w:color="000000" w:fill="FCE4D6"/>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106" w:author="Larry Pearlstein" w:date="2017-11-24T15:56:00Z"/>
                <w:rFonts w:ascii="Calibri" w:eastAsia="Times New Roman" w:hAnsi="Calibri" w:cs="Times New Roman"/>
                <w:sz w:val="18"/>
                <w:szCs w:val="18"/>
                <w:lang w:val="en-US"/>
              </w:rPr>
            </w:pPr>
            <w:ins w:id="107" w:author="Larry Pearlstein" w:date="2017-11-24T15:56:00Z">
              <w:r w:rsidRPr="006E7688">
                <w:rPr>
                  <w:rFonts w:ascii="Calibri" w:eastAsia="Times New Roman" w:hAnsi="Calibri" w:cs="Times New Roman"/>
                  <w:sz w:val="18"/>
                  <w:szCs w:val="18"/>
                  <w:lang w:val="en-US"/>
                </w:rPr>
                <w:t>1 LSB = 15.625 mV</w:t>
              </w:r>
            </w:ins>
          </w:p>
        </w:tc>
        <w:tc>
          <w:tcPr>
            <w:tcW w:w="960" w:type="dxa"/>
            <w:tcBorders>
              <w:top w:val="single" w:sz="4" w:space="0" w:color="auto"/>
              <w:left w:val="nil"/>
              <w:bottom w:val="nil"/>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108" w:author="Larry Pearlstein" w:date="2017-11-24T15:56:00Z"/>
                <w:rFonts w:ascii="Calibri" w:eastAsia="Times New Roman" w:hAnsi="Calibri" w:cs="Times New Roman"/>
                <w:sz w:val="18"/>
                <w:szCs w:val="18"/>
                <w:lang w:val="en-US"/>
              </w:rPr>
            </w:pPr>
            <w:ins w:id="109" w:author="Larry Pearlstein" w:date="2017-11-24T15:56:00Z">
              <w:r w:rsidRPr="006E7688">
                <w:rPr>
                  <w:rFonts w:ascii="Calibri" w:eastAsia="Times New Roman" w:hAnsi="Calibri" w:cs="Times New Roman"/>
                  <w:sz w:val="18"/>
                  <w:szCs w:val="18"/>
                  <w:lang w:val="en-US"/>
                </w:rPr>
                <w:t>1.5</w:t>
              </w:r>
            </w:ins>
          </w:p>
        </w:tc>
        <w:tc>
          <w:tcPr>
            <w:tcW w:w="1120" w:type="dxa"/>
            <w:tcBorders>
              <w:top w:val="single" w:sz="4" w:space="0" w:color="auto"/>
              <w:left w:val="nil"/>
              <w:bottom w:val="nil"/>
              <w:right w:val="single" w:sz="8"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110" w:author="Larry Pearlstein" w:date="2017-11-24T15:56:00Z"/>
                <w:rFonts w:ascii="Calibri" w:eastAsia="Times New Roman" w:hAnsi="Calibri" w:cs="Times New Roman"/>
                <w:sz w:val="18"/>
                <w:szCs w:val="18"/>
                <w:lang w:val="en-US"/>
              </w:rPr>
            </w:pPr>
            <w:ins w:id="111" w:author="Larry Pearlstein" w:date="2017-11-24T15:56:00Z">
              <w:r w:rsidRPr="006E7688">
                <w:rPr>
                  <w:rFonts w:ascii="Calibri" w:eastAsia="Times New Roman" w:hAnsi="Calibri" w:cs="Times New Roman"/>
                  <w:sz w:val="18"/>
                  <w:szCs w:val="18"/>
                  <w:lang w:val="en-US"/>
                </w:rPr>
                <w:t>2</w:t>
              </w:r>
            </w:ins>
          </w:p>
        </w:tc>
      </w:tr>
      <w:tr w:rsidR="006E7688" w:rsidRPr="006E7688" w:rsidTr="006E7688">
        <w:trPr>
          <w:trHeight w:val="240"/>
          <w:ins w:id="112" w:author="Larry Pearlstein" w:date="2017-11-24T15:56:00Z"/>
        </w:trPr>
        <w:tc>
          <w:tcPr>
            <w:tcW w:w="4340" w:type="dxa"/>
            <w:tcBorders>
              <w:top w:val="single" w:sz="4" w:space="0" w:color="auto"/>
              <w:left w:val="single" w:sz="8" w:space="0" w:color="auto"/>
              <w:bottom w:val="nil"/>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113" w:author="Larry Pearlstein" w:date="2017-11-24T15:56:00Z"/>
                <w:rFonts w:ascii="Calibri" w:eastAsia="Times New Roman" w:hAnsi="Calibri" w:cs="Times New Roman"/>
                <w:sz w:val="18"/>
                <w:szCs w:val="18"/>
                <w:lang w:val="en-US"/>
              </w:rPr>
            </w:pPr>
            <w:ins w:id="114" w:author="Larry Pearlstein" w:date="2017-11-24T15:56:00Z">
              <w:r w:rsidRPr="006E7688">
                <w:rPr>
                  <w:rFonts w:ascii="Calibri" w:eastAsia="Times New Roman" w:hAnsi="Calibri" w:cs="Times New Roman"/>
                  <w:sz w:val="18"/>
                  <w:szCs w:val="18"/>
                  <w:lang w:val="en-US"/>
                </w:rPr>
                <w:t>Description of "noise" in ADC measurements</w:t>
              </w:r>
            </w:ins>
          </w:p>
        </w:tc>
        <w:tc>
          <w:tcPr>
            <w:tcW w:w="3060" w:type="dxa"/>
            <w:tcBorders>
              <w:top w:val="single" w:sz="4" w:space="0" w:color="auto"/>
              <w:left w:val="nil"/>
              <w:bottom w:val="nil"/>
              <w:right w:val="single" w:sz="4" w:space="0" w:color="auto"/>
            </w:tcBorders>
            <w:shd w:val="clear" w:color="000000" w:fill="FCE4D6"/>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115" w:author="Larry Pearlstein" w:date="2017-11-24T15:56:00Z"/>
                <w:rFonts w:ascii="Calibri" w:eastAsia="Times New Roman" w:hAnsi="Calibri" w:cs="Times New Roman"/>
                <w:sz w:val="18"/>
                <w:szCs w:val="18"/>
                <w:lang w:val="en-US"/>
              </w:rPr>
            </w:pPr>
            <w:ins w:id="116" w:author="Larry Pearlstein" w:date="2017-11-24T15:56:00Z">
              <w:r w:rsidRPr="006E7688">
                <w:rPr>
                  <w:rFonts w:ascii="Calibri" w:eastAsia="Times New Roman" w:hAnsi="Calibri" w:cs="Times New Roman"/>
                  <w:sz w:val="18"/>
                  <w:szCs w:val="18"/>
                  <w:lang w:val="en-US"/>
                </w:rPr>
                <w:t> </w:t>
              </w:r>
            </w:ins>
          </w:p>
        </w:tc>
        <w:tc>
          <w:tcPr>
            <w:tcW w:w="960" w:type="dxa"/>
            <w:tcBorders>
              <w:top w:val="single" w:sz="4" w:space="0" w:color="auto"/>
              <w:left w:val="nil"/>
              <w:bottom w:val="nil"/>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117" w:author="Larry Pearlstein" w:date="2017-11-24T15:56:00Z"/>
                <w:rFonts w:ascii="Calibri" w:eastAsia="Times New Roman" w:hAnsi="Calibri" w:cs="Times New Roman"/>
                <w:sz w:val="18"/>
                <w:szCs w:val="18"/>
                <w:lang w:val="en-US"/>
              </w:rPr>
            </w:pPr>
            <w:ins w:id="118" w:author="Larry Pearlstein" w:date="2017-11-24T15:56:00Z">
              <w:r w:rsidRPr="006E7688">
                <w:rPr>
                  <w:rFonts w:ascii="Calibri" w:eastAsia="Times New Roman" w:hAnsi="Calibri" w:cs="Times New Roman"/>
                  <w:sz w:val="18"/>
                  <w:szCs w:val="18"/>
                  <w:lang w:val="en-US"/>
                </w:rPr>
                <w:t>0.5</w:t>
              </w:r>
            </w:ins>
          </w:p>
        </w:tc>
        <w:tc>
          <w:tcPr>
            <w:tcW w:w="1120" w:type="dxa"/>
            <w:tcBorders>
              <w:top w:val="single" w:sz="4" w:space="0" w:color="auto"/>
              <w:left w:val="nil"/>
              <w:bottom w:val="nil"/>
              <w:right w:val="single" w:sz="8"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119" w:author="Larry Pearlstein" w:date="2017-11-24T15:56:00Z"/>
                <w:rFonts w:ascii="Calibri" w:eastAsia="Times New Roman" w:hAnsi="Calibri" w:cs="Times New Roman"/>
                <w:sz w:val="18"/>
                <w:szCs w:val="18"/>
                <w:lang w:val="en-US"/>
              </w:rPr>
            </w:pPr>
            <w:ins w:id="120" w:author="Larry Pearlstein" w:date="2017-11-24T15:56:00Z">
              <w:r w:rsidRPr="006E7688">
                <w:rPr>
                  <w:rFonts w:ascii="Calibri" w:eastAsia="Times New Roman" w:hAnsi="Calibri" w:cs="Times New Roman"/>
                  <w:sz w:val="18"/>
                  <w:szCs w:val="18"/>
                  <w:lang w:val="en-US"/>
                </w:rPr>
                <w:t>0.5</w:t>
              </w:r>
            </w:ins>
          </w:p>
        </w:tc>
      </w:tr>
      <w:tr w:rsidR="006E7688" w:rsidRPr="006E7688" w:rsidTr="006E7688">
        <w:trPr>
          <w:trHeight w:val="255"/>
          <w:ins w:id="121" w:author="Larry Pearlstein" w:date="2017-11-24T15:56:00Z"/>
        </w:trPr>
        <w:tc>
          <w:tcPr>
            <w:tcW w:w="4340" w:type="dxa"/>
            <w:tcBorders>
              <w:top w:val="single" w:sz="4" w:space="0" w:color="auto"/>
              <w:left w:val="single" w:sz="8" w:space="0" w:color="auto"/>
              <w:bottom w:val="single" w:sz="8" w:space="0" w:color="auto"/>
              <w:right w:val="single" w:sz="4"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122" w:author="Larry Pearlstein" w:date="2017-11-24T15:56:00Z"/>
                <w:rFonts w:ascii="Calibri" w:eastAsia="Times New Roman" w:hAnsi="Calibri" w:cs="Times New Roman"/>
                <w:b/>
                <w:bCs/>
                <w:sz w:val="18"/>
                <w:szCs w:val="18"/>
                <w:lang w:val="en-US"/>
              </w:rPr>
            </w:pPr>
            <w:ins w:id="123" w:author="Larry Pearlstein" w:date="2017-11-24T15:56:00Z">
              <w:r w:rsidRPr="006E7688">
                <w:rPr>
                  <w:rFonts w:ascii="Calibri" w:eastAsia="Times New Roman" w:hAnsi="Calibri" w:cs="Times New Roman"/>
                  <w:b/>
                  <w:bCs/>
                  <w:sz w:val="18"/>
                  <w:szCs w:val="18"/>
                  <w:lang w:val="en-US"/>
                </w:rPr>
                <w:t>TOTAL</w:t>
              </w:r>
            </w:ins>
          </w:p>
        </w:tc>
        <w:tc>
          <w:tcPr>
            <w:tcW w:w="3060" w:type="dxa"/>
            <w:tcBorders>
              <w:top w:val="single" w:sz="4" w:space="0" w:color="auto"/>
              <w:left w:val="nil"/>
              <w:bottom w:val="single" w:sz="8" w:space="0" w:color="auto"/>
              <w:right w:val="single" w:sz="4" w:space="0" w:color="auto"/>
            </w:tcBorders>
            <w:shd w:val="clear" w:color="000000" w:fill="FCE4D6"/>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rPr>
                <w:ins w:id="124" w:author="Larry Pearlstein" w:date="2017-11-24T15:56:00Z"/>
                <w:rFonts w:ascii="Calibri" w:eastAsia="Times New Roman" w:hAnsi="Calibri" w:cs="Times New Roman"/>
                <w:b/>
                <w:bCs/>
                <w:sz w:val="18"/>
                <w:szCs w:val="18"/>
                <w:lang w:val="en-US"/>
              </w:rPr>
            </w:pPr>
            <w:ins w:id="125" w:author="Larry Pearlstein" w:date="2017-11-24T15:56:00Z">
              <w:r w:rsidRPr="006E7688">
                <w:rPr>
                  <w:rFonts w:ascii="Calibri" w:eastAsia="Times New Roman" w:hAnsi="Calibri" w:cs="Times New Roman"/>
                  <w:b/>
                  <w:bCs/>
                  <w:sz w:val="18"/>
                  <w:szCs w:val="18"/>
                  <w:lang w:val="en-US"/>
                </w:rPr>
                <w:t> </w:t>
              </w:r>
            </w:ins>
          </w:p>
        </w:tc>
        <w:tc>
          <w:tcPr>
            <w:tcW w:w="960" w:type="dxa"/>
            <w:tcBorders>
              <w:top w:val="single" w:sz="4" w:space="0" w:color="auto"/>
              <w:left w:val="nil"/>
              <w:bottom w:val="single" w:sz="8" w:space="0" w:color="auto"/>
              <w:right w:val="single" w:sz="4" w:space="0" w:color="auto"/>
            </w:tcBorders>
            <w:shd w:val="clear" w:color="000000" w:fill="FCE4D6"/>
            <w:noWrap/>
            <w:vAlign w:val="bottom"/>
            <w:hideMark/>
          </w:tcPr>
          <w:p w:rsidR="006E7688" w:rsidRPr="006E7688" w:rsidRDefault="00D76076"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126" w:author="Larry Pearlstein" w:date="2017-11-24T15:56:00Z"/>
                <w:rFonts w:ascii="Calibri" w:eastAsia="Times New Roman" w:hAnsi="Calibri" w:cs="Times New Roman"/>
                <w:b/>
                <w:bCs/>
                <w:sz w:val="18"/>
                <w:szCs w:val="18"/>
                <w:lang w:val="en-US"/>
              </w:rPr>
            </w:pPr>
            <w:ins w:id="127" w:author="Larry Pearlstein" w:date="2017-11-25T17:46:00Z">
              <w:r>
                <w:rPr>
                  <w:rFonts w:ascii="Calibri" w:eastAsia="Times New Roman" w:hAnsi="Calibri" w:cs="Times New Roman"/>
                  <w:b/>
                  <w:bCs/>
                  <w:sz w:val="18"/>
                  <w:szCs w:val="18"/>
                  <w:lang w:val="en-US"/>
                </w:rPr>
                <w:t>9.1</w:t>
              </w:r>
            </w:ins>
            <w:bookmarkStart w:id="128" w:name="_GoBack"/>
            <w:bookmarkEnd w:id="128"/>
          </w:p>
        </w:tc>
        <w:tc>
          <w:tcPr>
            <w:tcW w:w="1120" w:type="dxa"/>
            <w:tcBorders>
              <w:top w:val="single" w:sz="4" w:space="0" w:color="auto"/>
              <w:left w:val="nil"/>
              <w:bottom w:val="single" w:sz="8" w:space="0" w:color="auto"/>
              <w:right w:val="single" w:sz="8" w:space="0" w:color="auto"/>
            </w:tcBorders>
            <w:shd w:val="clear" w:color="000000" w:fill="FCE4D6"/>
            <w:noWrap/>
            <w:vAlign w:val="bottom"/>
            <w:hideMark/>
          </w:tcPr>
          <w:p w:rsidR="006E7688" w:rsidRPr="006E7688" w:rsidRDefault="006E7688" w:rsidP="006E7688">
            <w:pPr>
              <w:pBdr>
                <w:top w:val="none" w:sz="0" w:space="0" w:color="auto"/>
                <w:left w:val="none" w:sz="0" w:space="0" w:color="auto"/>
                <w:bottom w:val="none" w:sz="0" w:space="0" w:color="auto"/>
                <w:right w:val="none" w:sz="0" w:space="0" w:color="auto"/>
                <w:between w:val="none" w:sz="0" w:space="0" w:color="auto"/>
              </w:pBdr>
              <w:spacing w:line="240" w:lineRule="auto"/>
              <w:jc w:val="right"/>
              <w:rPr>
                <w:ins w:id="129" w:author="Larry Pearlstein" w:date="2017-11-24T15:56:00Z"/>
                <w:rFonts w:ascii="Calibri" w:eastAsia="Times New Roman" w:hAnsi="Calibri" w:cs="Times New Roman"/>
                <w:b/>
                <w:bCs/>
                <w:sz w:val="18"/>
                <w:szCs w:val="18"/>
                <w:lang w:val="en-US"/>
              </w:rPr>
            </w:pPr>
            <w:ins w:id="130" w:author="Larry Pearlstein" w:date="2017-11-24T15:56:00Z">
              <w:r w:rsidRPr="006E7688">
                <w:rPr>
                  <w:rFonts w:ascii="Calibri" w:eastAsia="Times New Roman" w:hAnsi="Calibri" w:cs="Times New Roman"/>
                  <w:b/>
                  <w:bCs/>
                  <w:sz w:val="18"/>
                  <w:szCs w:val="18"/>
                  <w:lang w:val="en-US"/>
                </w:rPr>
                <w:t>10</w:t>
              </w:r>
            </w:ins>
          </w:p>
        </w:tc>
      </w:tr>
    </w:tbl>
    <w:p w:rsidR="006E7688" w:rsidRDefault="006E7688">
      <w:pPr>
        <w:ind w:left="720"/>
        <w:contextualSpacing/>
        <w:pPrChange w:id="131" w:author="Larry Pearlstein" w:date="2017-11-24T15:56:00Z">
          <w:pPr>
            <w:numPr>
              <w:numId w:val="3"/>
            </w:numPr>
            <w:ind w:left="720" w:hanging="360"/>
            <w:contextualSpacing/>
          </w:pPr>
        </w:pPrChange>
      </w:pPr>
    </w:p>
    <w:sectPr w:rsidR="006E76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488"/>
    <w:multiLevelType w:val="multilevel"/>
    <w:tmpl w:val="2ADCA0F6"/>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970C62"/>
    <w:multiLevelType w:val="multilevel"/>
    <w:tmpl w:val="80C47A9A"/>
    <w:lvl w:ilvl="0">
      <w:start w:val="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78795A"/>
    <w:multiLevelType w:val="multilevel"/>
    <w:tmpl w:val="9BAA370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824171"/>
    <w:multiLevelType w:val="multilevel"/>
    <w:tmpl w:val="A61617DE"/>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232109"/>
    <w:multiLevelType w:val="multilevel"/>
    <w:tmpl w:val="286ADCDA"/>
    <w:lvl w:ilvl="0">
      <w:start w:val="6"/>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2967B0"/>
    <w:multiLevelType w:val="multilevel"/>
    <w:tmpl w:val="43A6A0AE"/>
    <w:lvl w:ilvl="0">
      <w:start w:val="5"/>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Pearlstein">
    <w15:presenceInfo w15:providerId="None" w15:userId="Larry Pearl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966EC"/>
    <w:rsid w:val="001B4310"/>
    <w:rsid w:val="002824EF"/>
    <w:rsid w:val="00327502"/>
    <w:rsid w:val="00383DB8"/>
    <w:rsid w:val="006E7688"/>
    <w:rsid w:val="007966EC"/>
    <w:rsid w:val="007F718D"/>
    <w:rsid w:val="00900534"/>
    <w:rsid w:val="009D5C87"/>
    <w:rsid w:val="00BB066B"/>
    <w:rsid w:val="00C069B6"/>
    <w:rsid w:val="00D76076"/>
    <w:rsid w:val="00EE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0605"/>
  <w15:docId w15:val="{BA915C48-8F9E-4C11-B51B-36FB87F8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BB066B"/>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BalloonText">
    <w:name w:val="Balloon Text"/>
    <w:basedOn w:val="Normal"/>
    <w:link w:val="BalloonTextChar"/>
    <w:uiPriority w:val="99"/>
    <w:semiHidden/>
    <w:unhideWhenUsed/>
    <w:rsid w:val="00BB06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6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97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8</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Larry Pearlstein</cp:lastModifiedBy>
  <cp:revision>7</cp:revision>
  <dcterms:created xsi:type="dcterms:W3CDTF">2017-11-23T17:54:00Z</dcterms:created>
  <dcterms:modified xsi:type="dcterms:W3CDTF">2017-11-25T22:47:00Z</dcterms:modified>
</cp:coreProperties>
</file>